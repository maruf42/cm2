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067" w:rsidRPr="009D3067" w:rsidRDefault="009D3067" w:rsidP="009D3067">
      <w:pPr>
        <w:autoSpaceDE w:val="0"/>
        <w:autoSpaceDN w:val="0"/>
        <w:adjustRightInd w:val="0"/>
        <w:spacing w:after="0" w:line="276" w:lineRule="auto"/>
        <w:rPr>
          <w:rFonts w:ascii="CMR10" w:hAnsi="CMR10" w:cs="CMR10"/>
          <w:sz w:val="24"/>
          <w:szCs w:val="24"/>
        </w:rPr>
      </w:pPr>
    </w:p>
    <w:p w:rsidR="009D3067" w:rsidRPr="009D3067" w:rsidRDefault="009D3067" w:rsidP="009D3067">
      <w:pPr>
        <w:autoSpaceDE w:val="0"/>
        <w:autoSpaceDN w:val="0"/>
        <w:adjustRightInd w:val="0"/>
        <w:spacing w:after="0" w:line="276" w:lineRule="auto"/>
        <w:rPr>
          <w:rFonts w:ascii="CMBX10" w:hAnsi="CMBX10" w:cs="CMBX10"/>
          <w:sz w:val="24"/>
          <w:szCs w:val="24"/>
        </w:rPr>
      </w:pPr>
      <w:r w:rsidRPr="009D3067">
        <w:rPr>
          <w:rFonts w:ascii="CMBX10" w:hAnsi="CMBX10" w:cs="CMBX10"/>
          <w:sz w:val="24"/>
          <w:szCs w:val="24"/>
        </w:rPr>
        <w:t>3.2 Building the Coordinate Matrix</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For each class, only one sample is required for training. We accompany a Comma</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Separated Value (CSV) _les with each XML _le, which contains key-value pair</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for all entities within the document.</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TI10" w:hAnsi="CMTI10" w:cs="CMTI10"/>
          <w:sz w:val="24"/>
          <w:szCs w:val="24"/>
        </w:rPr>
        <w:t xml:space="preserve">Example 3. </w:t>
      </w:r>
      <w:r w:rsidRPr="009D3067">
        <w:rPr>
          <w:rFonts w:ascii="CMR10" w:hAnsi="CMR10" w:cs="CMR10"/>
          <w:sz w:val="24"/>
          <w:szCs w:val="24"/>
        </w:rPr>
        <w:t>Statement A contains the term `Account Number' followed by the</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account number `061234-12345678', the term `Account Holder' with the value</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`John Doe', and the term `Account Type' with the value `Savings Account'.</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Whereas, in statement B, the relevant term `Account No.' followed by the number</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`064321-87654321', and the term `Account Name' with the value `Jane Smith'</w:t>
      </w:r>
    </w:p>
    <w:p w:rsidR="009D3067" w:rsidRPr="009D3067" w:rsidRDefault="009D3067" w:rsidP="009D3067">
      <w:pPr>
        <w:autoSpaceDE w:val="0"/>
        <w:autoSpaceDN w:val="0"/>
        <w:adjustRightInd w:val="0"/>
        <w:spacing w:after="0" w:line="276" w:lineRule="auto"/>
        <w:rPr>
          <w:rFonts w:ascii="CMR9" w:hAnsi="CMR9" w:cs="CMR9"/>
        </w:rPr>
      </w:pPr>
      <w:r w:rsidRPr="009D3067">
        <w:rPr>
          <w:rFonts w:ascii="CMR9" w:hAnsi="CMR9" w:cs="CMR9"/>
        </w:rPr>
        <w:t>Coordinate Matrix Machine 5</w:t>
      </w:r>
    </w:p>
    <w:p w:rsidR="009D3067" w:rsidRPr="009D3067" w:rsidRDefault="009D3067" w:rsidP="009D3067">
      <w:pPr>
        <w:autoSpaceDE w:val="0"/>
        <w:autoSpaceDN w:val="0"/>
        <w:adjustRightInd w:val="0"/>
        <w:spacing w:after="0" w:line="276" w:lineRule="auto"/>
        <w:rPr>
          <w:rFonts w:ascii="CMTT10" w:hAnsi="CMTT10" w:cs="CMTT10"/>
          <w:sz w:val="24"/>
          <w:szCs w:val="24"/>
        </w:rPr>
      </w:pPr>
      <w:r w:rsidRPr="009D3067">
        <w:rPr>
          <w:rFonts w:ascii="CMR10" w:hAnsi="CMR10" w:cs="CMR10"/>
          <w:sz w:val="24"/>
          <w:szCs w:val="24"/>
        </w:rPr>
        <w:t>is recorded. So in the CSV _le for statement A, we have the entries \</w:t>
      </w:r>
      <w:r w:rsidRPr="009D3067">
        <w:rPr>
          <w:rFonts w:ascii="CMTT10" w:hAnsi="CMTT10" w:cs="CMTT10"/>
          <w:sz w:val="24"/>
          <w:szCs w:val="24"/>
        </w:rPr>
        <w:t>Account</w:t>
      </w:r>
    </w:p>
    <w:p w:rsidR="009D3067" w:rsidRPr="009D3067" w:rsidRDefault="009D3067" w:rsidP="009D3067">
      <w:pPr>
        <w:autoSpaceDE w:val="0"/>
        <w:autoSpaceDN w:val="0"/>
        <w:adjustRightInd w:val="0"/>
        <w:spacing w:after="0" w:line="276" w:lineRule="auto"/>
        <w:rPr>
          <w:rFonts w:ascii="CMTT10" w:hAnsi="CMTT10" w:cs="CMTT10"/>
          <w:sz w:val="24"/>
          <w:szCs w:val="24"/>
        </w:rPr>
      </w:pPr>
      <w:r w:rsidRPr="009D3067">
        <w:rPr>
          <w:rFonts w:ascii="CMTT10" w:hAnsi="CMTT10" w:cs="CMTT10"/>
          <w:sz w:val="24"/>
          <w:szCs w:val="24"/>
        </w:rPr>
        <w:t>Number,061234-12345678</w:t>
      </w:r>
      <w:r w:rsidRPr="009D3067">
        <w:rPr>
          <w:rFonts w:ascii="CMR10" w:hAnsi="CMR10" w:cs="CMR10"/>
          <w:sz w:val="24"/>
          <w:szCs w:val="24"/>
        </w:rPr>
        <w:t>", \</w:t>
      </w:r>
      <w:r w:rsidRPr="009D3067">
        <w:rPr>
          <w:rFonts w:ascii="CMTT10" w:hAnsi="CMTT10" w:cs="CMTT10"/>
          <w:sz w:val="24"/>
          <w:szCs w:val="24"/>
        </w:rPr>
        <w:t>Account Holder, John Doe</w:t>
      </w:r>
      <w:r w:rsidRPr="009D3067">
        <w:rPr>
          <w:rFonts w:ascii="CMR10" w:hAnsi="CMR10" w:cs="CMR10"/>
          <w:sz w:val="24"/>
          <w:szCs w:val="24"/>
        </w:rPr>
        <w:t>" and \</w:t>
      </w:r>
      <w:r w:rsidRPr="009D3067">
        <w:rPr>
          <w:rFonts w:ascii="CMTT10" w:hAnsi="CMTT10" w:cs="CMTT10"/>
          <w:sz w:val="24"/>
          <w:szCs w:val="24"/>
        </w:rPr>
        <w:t>Account Type,</w:t>
      </w:r>
    </w:p>
    <w:p w:rsidR="009D3067" w:rsidRPr="009D3067" w:rsidRDefault="009D3067" w:rsidP="009D3067">
      <w:pPr>
        <w:autoSpaceDE w:val="0"/>
        <w:autoSpaceDN w:val="0"/>
        <w:adjustRightInd w:val="0"/>
        <w:spacing w:after="0" w:line="276" w:lineRule="auto"/>
        <w:rPr>
          <w:rFonts w:ascii="CMTT10" w:hAnsi="CMTT10" w:cs="CMTT10"/>
          <w:sz w:val="24"/>
          <w:szCs w:val="24"/>
        </w:rPr>
      </w:pPr>
      <w:r w:rsidRPr="009D3067">
        <w:rPr>
          <w:rFonts w:ascii="CMTT10" w:hAnsi="CMTT10" w:cs="CMTT10"/>
          <w:sz w:val="24"/>
          <w:szCs w:val="24"/>
        </w:rPr>
        <w:t>Savings Account</w:t>
      </w:r>
      <w:r w:rsidRPr="009D3067">
        <w:rPr>
          <w:rFonts w:ascii="CMR10" w:hAnsi="CMR10" w:cs="CMR10"/>
          <w:sz w:val="24"/>
          <w:szCs w:val="24"/>
        </w:rPr>
        <w:t>"; and for statement B, we have \</w:t>
      </w:r>
      <w:r w:rsidRPr="009D3067">
        <w:rPr>
          <w:rFonts w:ascii="CMTT10" w:hAnsi="CMTT10" w:cs="CMTT10"/>
          <w:sz w:val="24"/>
          <w:szCs w:val="24"/>
        </w:rPr>
        <w:t>Account No.,064321-</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TT10" w:hAnsi="CMTT10" w:cs="CMTT10"/>
          <w:sz w:val="24"/>
          <w:szCs w:val="24"/>
        </w:rPr>
        <w:t>87654321</w:t>
      </w:r>
      <w:r w:rsidRPr="009D3067">
        <w:rPr>
          <w:rFonts w:ascii="CMR10" w:hAnsi="CMR10" w:cs="CMR10"/>
          <w:sz w:val="24"/>
          <w:szCs w:val="24"/>
        </w:rPr>
        <w:t>" and \</w:t>
      </w:r>
      <w:r w:rsidRPr="009D3067">
        <w:rPr>
          <w:rFonts w:ascii="CMTT10" w:hAnsi="CMTT10" w:cs="CMTT10"/>
          <w:sz w:val="24"/>
          <w:szCs w:val="24"/>
        </w:rPr>
        <w:t>Account Name,Jane Smith</w:t>
      </w:r>
      <w:r w:rsidRPr="009D3067">
        <w:rPr>
          <w:rFonts w:ascii="CMR10" w:hAnsi="CMR10" w:cs="CMR10"/>
          <w:sz w:val="24"/>
          <w:szCs w:val="24"/>
        </w:rPr>
        <w:t>" recorded.</w:t>
      </w:r>
    </w:p>
    <w:p w:rsidR="005D723F" w:rsidRDefault="005D723F" w:rsidP="009D3067">
      <w:pPr>
        <w:autoSpaceDE w:val="0"/>
        <w:autoSpaceDN w:val="0"/>
        <w:adjustRightInd w:val="0"/>
        <w:spacing w:after="0" w:line="276" w:lineRule="auto"/>
        <w:rPr>
          <w:rFonts w:ascii="CMR10" w:hAnsi="CMR10" w:cs="CMR10"/>
          <w:sz w:val="24"/>
          <w:szCs w:val="24"/>
        </w:rPr>
      </w:pPr>
    </w:p>
    <w:p w:rsidR="009D3067" w:rsidRPr="009D3067" w:rsidRDefault="009D3067" w:rsidP="005D723F">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 xml:space="preserve">We then search for the keys </w:t>
      </w:r>
      <w:del w:id="0" w:author="Sadri, Amin" w:date="2020-02-07T16:13:00Z">
        <w:r w:rsidRPr="009D3067" w:rsidDel="005D723F">
          <w:rPr>
            <w:rFonts w:ascii="CMR10" w:hAnsi="CMR10" w:cs="CMR10"/>
            <w:sz w:val="24"/>
            <w:szCs w:val="24"/>
          </w:rPr>
          <w:delText xml:space="preserve">and their corresponding values </w:delText>
        </w:r>
      </w:del>
      <w:ins w:id="1" w:author="Sadri, Amin" w:date="2020-02-07T16:13:00Z">
        <w:r w:rsidR="005D723F">
          <w:rPr>
            <w:rFonts w:ascii="CMR10" w:hAnsi="CMR10" w:cs="CMR10"/>
            <w:sz w:val="24"/>
            <w:szCs w:val="24"/>
          </w:rPr>
          <w:t>(e.g “Account Name”, “Date”)</w:t>
        </w:r>
      </w:ins>
      <w:r w:rsidRPr="009D3067">
        <w:rPr>
          <w:rFonts w:ascii="CMR10" w:hAnsi="CMR10" w:cs="CMR10"/>
          <w:sz w:val="24"/>
          <w:szCs w:val="24"/>
        </w:rPr>
        <w:t>in the XML and</w:t>
      </w:r>
      <w:r w:rsidR="005D723F">
        <w:rPr>
          <w:rFonts w:ascii="CMR10" w:hAnsi="CMR10" w:cs="CMR10"/>
          <w:sz w:val="24"/>
          <w:szCs w:val="24"/>
        </w:rPr>
        <w:t xml:space="preserve"> </w:t>
      </w:r>
      <w:r w:rsidRPr="009D3067">
        <w:rPr>
          <w:rFonts w:ascii="CMR10" w:hAnsi="CMR10" w:cs="CMR10"/>
          <w:sz w:val="24"/>
          <w:szCs w:val="24"/>
        </w:rPr>
        <w:t>construct a matrix with top, left, bottom and right position of the labels for each</w:t>
      </w:r>
    </w:p>
    <w:p w:rsidR="009D3067" w:rsidRPr="009D3067" w:rsidDel="005D723F" w:rsidRDefault="009D3067" w:rsidP="005D723F">
      <w:pPr>
        <w:autoSpaceDE w:val="0"/>
        <w:autoSpaceDN w:val="0"/>
        <w:adjustRightInd w:val="0"/>
        <w:spacing w:after="0" w:line="276" w:lineRule="auto"/>
        <w:rPr>
          <w:del w:id="2" w:author="Sadri, Amin" w:date="2020-02-07T16:15:00Z"/>
          <w:rFonts w:ascii="CMR10" w:hAnsi="CMR10" w:cs="CMR10"/>
          <w:sz w:val="24"/>
          <w:szCs w:val="24"/>
        </w:rPr>
      </w:pPr>
      <w:r w:rsidRPr="009D3067">
        <w:rPr>
          <w:rFonts w:ascii="CMR10" w:hAnsi="CMR10" w:cs="CMR10"/>
          <w:sz w:val="24"/>
          <w:szCs w:val="24"/>
        </w:rPr>
        <w:t xml:space="preserve">key for each document as shown in Tab. 1. </w:t>
      </w:r>
      <w:del w:id="3" w:author="Sadri, Amin" w:date="2020-02-07T16:15:00Z">
        <w:r w:rsidRPr="009D3067" w:rsidDel="005D723F">
          <w:rPr>
            <w:rFonts w:ascii="CMR10" w:hAnsi="CMR10" w:cs="CMR10"/>
            <w:sz w:val="24"/>
            <w:szCs w:val="24"/>
          </w:rPr>
          <w:delText>We search for both key and value in</w:delText>
        </w:r>
      </w:del>
    </w:p>
    <w:p w:rsidR="009D3067" w:rsidRPr="009D3067" w:rsidDel="005D723F" w:rsidRDefault="009D3067">
      <w:pPr>
        <w:autoSpaceDE w:val="0"/>
        <w:autoSpaceDN w:val="0"/>
        <w:adjustRightInd w:val="0"/>
        <w:spacing w:after="0" w:line="276" w:lineRule="auto"/>
        <w:rPr>
          <w:del w:id="4" w:author="Sadri, Amin" w:date="2020-02-07T16:15:00Z"/>
          <w:rFonts w:ascii="CMR10" w:hAnsi="CMR10" w:cs="CMR10"/>
          <w:sz w:val="24"/>
          <w:szCs w:val="24"/>
        </w:rPr>
      </w:pPr>
      <w:del w:id="5" w:author="Sadri, Amin" w:date="2020-02-07T16:15:00Z">
        <w:r w:rsidRPr="009D3067" w:rsidDel="005D723F">
          <w:rPr>
            <w:rFonts w:ascii="CMR10" w:hAnsi="CMR10" w:cs="CMR10"/>
            <w:sz w:val="24"/>
            <w:szCs w:val="24"/>
          </w:rPr>
          <w:delText>the close proximity to avoid picking up other similar labels that is available in</w:delText>
        </w:r>
      </w:del>
    </w:p>
    <w:p w:rsidR="009D3067" w:rsidRDefault="009D3067">
      <w:pPr>
        <w:autoSpaceDE w:val="0"/>
        <w:autoSpaceDN w:val="0"/>
        <w:adjustRightInd w:val="0"/>
        <w:spacing w:after="0" w:line="276" w:lineRule="auto"/>
        <w:rPr>
          <w:rFonts w:ascii="CMR10" w:hAnsi="CMR10" w:cs="CMR10"/>
          <w:sz w:val="24"/>
          <w:szCs w:val="24"/>
        </w:rPr>
      </w:pPr>
      <w:del w:id="6" w:author="Sadri, Amin" w:date="2020-02-07T16:15:00Z">
        <w:r w:rsidRPr="009D3067" w:rsidDel="005D723F">
          <w:rPr>
            <w:rFonts w:ascii="CMR10" w:hAnsi="CMR10" w:cs="CMR10"/>
            <w:sz w:val="24"/>
            <w:szCs w:val="24"/>
          </w:rPr>
          <w:delText>the statement.</w:delText>
        </w:r>
      </w:del>
      <w:ins w:id="7" w:author="Sadri, Amin" w:date="2020-02-07T16:15:00Z">
        <w:r w:rsidR="005D723F">
          <w:rPr>
            <w:rFonts w:ascii="CMR10" w:hAnsi="CMR10" w:cs="CMR10"/>
            <w:sz w:val="24"/>
            <w:szCs w:val="24"/>
          </w:rPr>
          <w:t xml:space="preserve"> The first column in Tab.1 comes from the training data, the second column comes from the csv file accompanied by each xml file, and the last four column results from searching from the labels in the xml files.</w:t>
        </w:r>
      </w:ins>
    </w:p>
    <w:p w:rsidR="00B366BE" w:rsidRPr="009D3067" w:rsidRDefault="00B366BE" w:rsidP="009D3067">
      <w:pPr>
        <w:autoSpaceDE w:val="0"/>
        <w:autoSpaceDN w:val="0"/>
        <w:adjustRightInd w:val="0"/>
        <w:spacing w:after="0" w:line="276" w:lineRule="auto"/>
        <w:rPr>
          <w:rFonts w:ascii="CMR10" w:hAnsi="CMR10" w:cs="CMR10"/>
          <w:sz w:val="24"/>
          <w:szCs w:val="24"/>
        </w:rPr>
      </w:pPr>
    </w:p>
    <w:p w:rsidR="009D3067" w:rsidRPr="009D3067" w:rsidRDefault="009D3067" w:rsidP="009D3067">
      <w:pPr>
        <w:autoSpaceDE w:val="0"/>
        <w:autoSpaceDN w:val="0"/>
        <w:adjustRightInd w:val="0"/>
        <w:spacing w:after="0" w:line="276" w:lineRule="auto"/>
        <w:rPr>
          <w:rFonts w:ascii="CMR9" w:hAnsi="CMR9" w:cs="CMR9"/>
        </w:rPr>
      </w:pPr>
      <w:r w:rsidRPr="009D3067">
        <w:rPr>
          <w:rFonts w:ascii="CMBX9" w:hAnsi="CMBX9" w:cs="CMBX9"/>
        </w:rPr>
        <w:t xml:space="preserve">Table 1. </w:t>
      </w:r>
      <w:r w:rsidRPr="009D3067">
        <w:rPr>
          <w:rFonts w:ascii="CMR9" w:hAnsi="CMR9" w:cs="CMR9"/>
        </w:rPr>
        <w:t>Example of the Coordinate Matrix</w:t>
      </w:r>
    </w:p>
    <w:p w:rsidR="008039EB" w:rsidRPr="008039EB" w:rsidRDefault="008039EB" w:rsidP="008039EB">
      <w:pPr>
        <w:autoSpaceDE w:val="0"/>
        <w:autoSpaceDN w:val="0"/>
        <w:adjustRightInd w:val="0"/>
        <w:spacing w:after="0" w:line="276" w:lineRule="auto"/>
        <w:rPr>
          <w:rFonts w:ascii="CMBX10" w:hAnsi="CMBX10" w:cs="CMBX10"/>
          <w:sz w:val="24"/>
          <w:szCs w:val="24"/>
        </w:rPr>
      </w:pPr>
      <w:r w:rsidRPr="008039EB">
        <w:rPr>
          <w:rFonts w:ascii="CMBX10" w:hAnsi="CMBX10" w:cs="CMBX10"/>
          <w:sz w:val="24"/>
          <w:szCs w:val="24"/>
        </w:rPr>
        <w:t xml:space="preserve">Statement A </w:t>
      </w:r>
      <w:ins w:id="8" w:author="Sadri, Amin" w:date="2020-02-07T16:21:00Z">
        <w:r w:rsidRPr="008039EB">
          <w:rPr>
            <w:rFonts w:ascii="CMBX10" w:hAnsi="CMBX10" w:cs="CMBX10"/>
            <w:sz w:val="24"/>
            <w:szCs w:val="24"/>
          </w:rPr>
          <w:t>Account No.</w:t>
        </w:r>
        <w:bookmarkStart w:id="9" w:name="_GoBack"/>
        <w:bookmarkEnd w:id="9"/>
        <w:r w:rsidRPr="008039EB">
          <w:rPr>
            <w:rFonts w:ascii="CMBX10" w:hAnsi="CMBX10" w:cs="CMBX10"/>
            <w:sz w:val="24"/>
            <w:szCs w:val="24"/>
          </w:rPr>
          <w:t xml:space="preserve"> </w:t>
        </w:r>
      </w:ins>
      <w:del w:id="10" w:author="Sadri, Amin" w:date="2020-02-07T16:21:00Z">
        <w:r w:rsidRPr="008039EB" w:rsidDel="008039EB">
          <w:rPr>
            <w:rFonts w:ascii="CMBX10" w:hAnsi="CMBX10" w:cs="CMBX10"/>
            <w:sz w:val="24"/>
            <w:szCs w:val="24"/>
          </w:rPr>
          <w:delText xml:space="preserve">Account Number </w:delText>
        </w:r>
      </w:del>
      <w:r w:rsidRPr="008039EB">
        <w:rPr>
          <w:rFonts w:ascii="CMBX10" w:hAnsi="CMBX10" w:cs="CMBX10"/>
          <w:sz w:val="24"/>
          <w:szCs w:val="24"/>
        </w:rPr>
        <w:t>254 1231 259 1261</w:t>
      </w:r>
    </w:p>
    <w:p w:rsidR="008039EB" w:rsidRPr="008039EB" w:rsidRDefault="008039EB" w:rsidP="008039EB">
      <w:pPr>
        <w:autoSpaceDE w:val="0"/>
        <w:autoSpaceDN w:val="0"/>
        <w:adjustRightInd w:val="0"/>
        <w:spacing w:after="0" w:line="276" w:lineRule="auto"/>
        <w:rPr>
          <w:rFonts w:ascii="CMBX10" w:hAnsi="CMBX10" w:cs="CMBX10"/>
          <w:sz w:val="24"/>
          <w:szCs w:val="24"/>
        </w:rPr>
      </w:pPr>
      <w:r w:rsidRPr="008039EB">
        <w:rPr>
          <w:rFonts w:ascii="CMBX10" w:hAnsi="CMBX10" w:cs="CMBX10"/>
          <w:sz w:val="24"/>
          <w:szCs w:val="24"/>
        </w:rPr>
        <w:t>Statement A Account Holder 261 1231 266 1327</w:t>
      </w:r>
    </w:p>
    <w:p w:rsidR="008039EB" w:rsidRPr="008039EB" w:rsidRDefault="008039EB" w:rsidP="008039EB">
      <w:pPr>
        <w:autoSpaceDE w:val="0"/>
        <w:autoSpaceDN w:val="0"/>
        <w:adjustRightInd w:val="0"/>
        <w:spacing w:after="0" w:line="276" w:lineRule="auto"/>
        <w:rPr>
          <w:rFonts w:ascii="CMBX10" w:hAnsi="CMBX10" w:cs="CMBX10"/>
          <w:sz w:val="24"/>
          <w:szCs w:val="24"/>
        </w:rPr>
      </w:pPr>
      <w:r w:rsidRPr="008039EB">
        <w:rPr>
          <w:rFonts w:ascii="CMBX10" w:hAnsi="CMBX10" w:cs="CMBX10"/>
          <w:sz w:val="24"/>
          <w:szCs w:val="24"/>
        </w:rPr>
        <w:t>Statement A Account Type 269 1231 274 1290</w:t>
      </w:r>
    </w:p>
    <w:p w:rsidR="008039EB" w:rsidRPr="008039EB" w:rsidRDefault="008039EB" w:rsidP="008039EB">
      <w:pPr>
        <w:autoSpaceDE w:val="0"/>
        <w:autoSpaceDN w:val="0"/>
        <w:adjustRightInd w:val="0"/>
        <w:spacing w:after="0" w:line="276" w:lineRule="auto"/>
        <w:rPr>
          <w:rFonts w:ascii="CMBX10" w:hAnsi="CMBX10" w:cs="CMBX10"/>
          <w:sz w:val="24"/>
          <w:szCs w:val="24"/>
        </w:rPr>
      </w:pPr>
      <w:r w:rsidRPr="008039EB">
        <w:rPr>
          <w:rFonts w:ascii="CMBX10" w:hAnsi="CMBX10" w:cs="CMBX10"/>
          <w:sz w:val="24"/>
          <w:szCs w:val="24"/>
        </w:rPr>
        <w:t>Statement B Account No. 1123 231 1130 255</w:t>
      </w:r>
    </w:p>
    <w:p w:rsidR="00B366BE" w:rsidRDefault="008039EB" w:rsidP="008039EB">
      <w:pPr>
        <w:autoSpaceDE w:val="0"/>
        <w:autoSpaceDN w:val="0"/>
        <w:adjustRightInd w:val="0"/>
        <w:spacing w:after="0" w:line="276" w:lineRule="auto"/>
        <w:rPr>
          <w:rFonts w:ascii="CMBX10" w:hAnsi="CMBX10" w:cs="CMBX10"/>
          <w:sz w:val="24"/>
          <w:szCs w:val="24"/>
        </w:rPr>
      </w:pPr>
      <w:r w:rsidRPr="008039EB">
        <w:rPr>
          <w:rFonts w:ascii="CMBX10" w:hAnsi="CMBX10" w:cs="CMBX10"/>
          <w:sz w:val="24"/>
          <w:szCs w:val="24"/>
        </w:rPr>
        <w:t>Statement B Account Name 100 359 107 365</w:t>
      </w:r>
    </w:p>
    <w:p w:rsidR="00B366BE" w:rsidRDefault="00B366BE" w:rsidP="009D3067">
      <w:pPr>
        <w:autoSpaceDE w:val="0"/>
        <w:autoSpaceDN w:val="0"/>
        <w:adjustRightInd w:val="0"/>
        <w:spacing w:after="0" w:line="276" w:lineRule="auto"/>
        <w:rPr>
          <w:rFonts w:ascii="CMBX10" w:hAnsi="CMBX10" w:cs="CMBX10"/>
          <w:sz w:val="24"/>
          <w:szCs w:val="24"/>
        </w:rPr>
      </w:pPr>
    </w:p>
    <w:p w:rsidR="009D3067" w:rsidRPr="009D3067" w:rsidRDefault="009D3067" w:rsidP="009D3067">
      <w:pPr>
        <w:autoSpaceDE w:val="0"/>
        <w:autoSpaceDN w:val="0"/>
        <w:adjustRightInd w:val="0"/>
        <w:spacing w:after="0" w:line="276" w:lineRule="auto"/>
        <w:rPr>
          <w:rFonts w:ascii="CMBX10" w:hAnsi="CMBX10" w:cs="CMBX10"/>
          <w:sz w:val="24"/>
          <w:szCs w:val="24"/>
        </w:rPr>
      </w:pPr>
      <w:r w:rsidRPr="009D3067">
        <w:rPr>
          <w:rFonts w:ascii="CMBX10" w:hAnsi="CMBX10" w:cs="CMBX10"/>
          <w:sz w:val="24"/>
          <w:szCs w:val="24"/>
        </w:rPr>
        <w:t>3.3 Classifying New Documents</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When a new document comes in, we run OCR on the documents. On the XML</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produced by the OCR, we look for all the coordinates available in the training</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data, and extract all the words crossing those coordinates. We do this to ensure</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the approach stays robust against rotation or shift of the coordinates that can</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occur during the document scanning process.</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We then match the extracted words against all the keys on the training data.</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Once we extract the matched keys, we then form a coordinate matrix for the</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test cases comprising the top, left, bottom and right position.</w:t>
      </w:r>
    </w:p>
    <w:p w:rsidR="009D3067" w:rsidRPr="009D3067" w:rsidRDefault="009D3067" w:rsidP="009D3067">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 xml:space="preserve">Example 4. </w:t>
      </w:r>
      <w:r w:rsidRPr="009D3067">
        <w:rPr>
          <w:rFonts w:ascii="CMR10" w:hAnsi="CMR10" w:cs="CMR10"/>
          <w:sz w:val="24"/>
          <w:szCs w:val="24"/>
        </w:rPr>
        <w:t>Test case contains the term `Account No.' followed by the account</w:t>
      </w:r>
    </w:p>
    <w:p w:rsidR="009D3067" w:rsidRPr="009D3067" w:rsidRDefault="009D3067" w:rsidP="009D3067">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t>number `061111-11111111', and the term `Account Name' with the value `Jane</w:t>
      </w:r>
    </w:p>
    <w:p w:rsidR="005D723F" w:rsidRPr="005D723F" w:rsidRDefault="009D3067" w:rsidP="005D723F">
      <w:pPr>
        <w:autoSpaceDE w:val="0"/>
        <w:autoSpaceDN w:val="0"/>
        <w:adjustRightInd w:val="0"/>
        <w:spacing w:after="0" w:line="276" w:lineRule="auto"/>
        <w:rPr>
          <w:rFonts w:ascii="CMR10" w:hAnsi="CMR10" w:cs="CMR10"/>
          <w:sz w:val="24"/>
          <w:szCs w:val="24"/>
        </w:rPr>
      </w:pPr>
      <w:r w:rsidRPr="009D3067">
        <w:rPr>
          <w:rFonts w:ascii="CMR10" w:hAnsi="CMR10" w:cs="CMR10"/>
          <w:sz w:val="24"/>
          <w:szCs w:val="24"/>
        </w:rPr>
        <w:lastRenderedPageBreak/>
        <w:t>Doe'. So the coordinate matrix for the test case would be as shown in Tab. 2.</w:t>
      </w:r>
      <w:r w:rsidR="005D723F" w:rsidRPr="005D723F">
        <w:rPr>
          <w:rFonts w:ascii="CMR10" w:hAnsi="CMR10" w:cs="CMR10"/>
          <w:sz w:val="24"/>
          <w:szCs w:val="24"/>
        </w:rPr>
        <w:t xml:space="preserve"> Table 2. Coordinate Matrix for the Test Case</w:t>
      </w:r>
    </w:p>
    <w:p w:rsidR="005D723F" w:rsidRDefault="005D723F" w:rsidP="005D723F">
      <w:pPr>
        <w:autoSpaceDE w:val="0"/>
        <w:autoSpaceDN w:val="0"/>
        <w:adjustRightInd w:val="0"/>
        <w:spacing w:after="0" w:line="276" w:lineRule="auto"/>
        <w:rPr>
          <w:ins w:id="11" w:author="Sadri, Amin" w:date="2020-02-07T16:19:00Z"/>
          <w:rFonts w:ascii="CMR10" w:hAnsi="CMR10" w:cs="CMR10"/>
          <w:sz w:val="24"/>
          <w:szCs w:val="24"/>
        </w:rPr>
      </w:pPr>
      <w:r w:rsidRPr="005D723F">
        <w:rPr>
          <w:rFonts w:ascii="CMR10" w:hAnsi="CMR10" w:cs="CMR10"/>
          <w:sz w:val="24"/>
          <w:szCs w:val="24"/>
        </w:rPr>
        <w:t>Document ID Key Top Left Bottom Right</w:t>
      </w:r>
    </w:p>
    <w:p w:rsidR="005D723F" w:rsidRPr="005D723F" w:rsidRDefault="005D723F" w:rsidP="008039EB">
      <w:pPr>
        <w:autoSpaceDE w:val="0"/>
        <w:autoSpaceDN w:val="0"/>
        <w:adjustRightInd w:val="0"/>
        <w:spacing w:after="0" w:line="276" w:lineRule="auto"/>
        <w:rPr>
          <w:ins w:id="12" w:author="Sadri, Amin" w:date="2020-02-07T16:20:00Z"/>
          <w:rFonts w:ascii="CMR10" w:hAnsi="CMR10" w:cs="CMR10"/>
          <w:sz w:val="24"/>
          <w:szCs w:val="24"/>
        </w:rPr>
      </w:pPr>
      <w:ins w:id="13" w:author="Sadri, Amin" w:date="2020-02-07T16:20:00Z">
        <w:r w:rsidRPr="005D723F">
          <w:rPr>
            <w:rFonts w:ascii="CMR10" w:hAnsi="CMR10" w:cs="CMR10"/>
            <w:sz w:val="24"/>
            <w:szCs w:val="24"/>
          </w:rPr>
          <w:t xml:space="preserve">Test case </w:t>
        </w:r>
      </w:ins>
      <w:ins w:id="14" w:author="Sadri, Amin" w:date="2020-02-07T16:21:00Z">
        <w:r w:rsidR="008039EB" w:rsidRPr="005D723F">
          <w:rPr>
            <w:rFonts w:ascii="CMR10" w:hAnsi="CMR10" w:cs="CMR10"/>
            <w:sz w:val="24"/>
            <w:szCs w:val="24"/>
          </w:rPr>
          <w:t>Account No</w:t>
        </w:r>
        <w:r w:rsidR="008039EB">
          <w:rPr>
            <w:rFonts w:ascii="CMR10" w:hAnsi="CMR10" w:cs="CMR10"/>
            <w:sz w:val="24"/>
            <w:szCs w:val="24"/>
          </w:rPr>
          <w:t xml:space="preserve"> </w:t>
        </w:r>
        <w:r w:rsidR="008039EB" w:rsidRPr="005D723F">
          <w:rPr>
            <w:rFonts w:ascii="CMR10" w:hAnsi="CMR10" w:cs="CMR10"/>
            <w:sz w:val="24"/>
            <w:szCs w:val="24"/>
          </w:rPr>
          <w:t>1120 230 1125 252</w:t>
        </w:r>
      </w:ins>
    </w:p>
    <w:p w:rsidR="005D723F" w:rsidRPr="005D723F" w:rsidRDefault="008039EB" w:rsidP="008039EB">
      <w:pPr>
        <w:autoSpaceDE w:val="0"/>
        <w:autoSpaceDN w:val="0"/>
        <w:adjustRightInd w:val="0"/>
        <w:spacing w:after="0" w:line="276" w:lineRule="auto"/>
        <w:rPr>
          <w:ins w:id="15" w:author="Sadri, Amin" w:date="2020-02-07T16:20:00Z"/>
          <w:rFonts w:ascii="CMR10" w:hAnsi="CMR10" w:cs="CMR10"/>
          <w:sz w:val="24"/>
          <w:szCs w:val="24"/>
        </w:rPr>
      </w:pPr>
      <w:ins w:id="16" w:author="Sadri, Amin" w:date="2020-02-07T16:20:00Z">
        <w:r w:rsidRPr="005D723F">
          <w:rPr>
            <w:rFonts w:ascii="CMR10" w:hAnsi="CMR10" w:cs="CMR10"/>
            <w:sz w:val="24"/>
            <w:szCs w:val="24"/>
          </w:rPr>
          <w:t>Test case</w:t>
        </w:r>
        <w:r w:rsidR="005D723F" w:rsidRPr="005D723F">
          <w:rPr>
            <w:rFonts w:ascii="CMR10" w:hAnsi="CMR10" w:cs="CMR10"/>
            <w:sz w:val="24"/>
            <w:szCs w:val="24"/>
          </w:rPr>
          <w:t xml:space="preserve"> Account Holder </w:t>
        </w:r>
        <w:r>
          <w:rPr>
            <w:rFonts w:ascii="CMR10" w:hAnsi="CMR10" w:cs="CMR10"/>
            <w:sz w:val="24"/>
            <w:szCs w:val="24"/>
          </w:rPr>
          <w:t>-      -      -       -</w:t>
        </w:r>
      </w:ins>
    </w:p>
    <w:p w:rsidR="005D723F" w:rsidRPr="005D723F" w:rsidRDefault="005D723F" w:rsidP="008039EB">
      <w:pPr>
        <w:autoSpaceDE w:val="0"/>
        <w:autoSpaceDN w:val="0"/>
        <w:adjustRightInd w:val="0"/>
        <w:spacing w:after="0" w:line="276" w:lineRule="auto"/>
        <w:rPr>
          <w:rFonts w:ascii="CMR10" w:hAnsi="CMR10" w:cs="CMR10"/>
          <w:sz w:val="24"/>
          <w:szCs w:val="24"/>
        </w:rPr>
      </w:pPr>
      <w:ins w:id="17" w:author="Sadri, Amin" w:date="2020-02-07T16:20:00Z">
        <w:r w:rsidRPr="005D723F">
          <w:rPr>
            <w:rFonts w:ascii="CMR10" w:hAnsi="CMR10" w:cs="CMR10"/>
            <w:sz w:val="24"/>
            <w:szCs w:val="24"/>
          </w:rPr>
          <w:t xml:space="preserve">Test case Account Type </w:t>
        </w:r>
        <w:r w:rsidR="008039EB">
          <w:rPr>
            <w:rFonts w:ascii="CMR10" w:hAnsi="CMR10" w:cs="CMR10"/>
            <w:sz w:val="24"/>
            <w:szCs w:val="24"/>
          </w:rPr>
          <w:t>-      -      -       -</w:t>
        </w:r>
      </w:ins>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Test case Account No. 1120 230 1125 252</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Test case Account Name 101 360 105 365</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We then calculate the distance for each key between the test data vs every</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training sample. To calculate the distance between the keys, Manhattan distance</w:t>
      </w:r>
    </w:p>
    <w:p w:rsidR="005D723F" w:rsidRPr="00132128" w:rsidDel="00132128" w:rsidRDefault="005D723F" w:rsidP="008039EB">
      <w:pPr>
        <w:autoSpaceDE w:val="0"/>
        <w:autoSpaceDN w:val="0"/>
        <w:adjustRightInd w:val="0"/>
        <w:spacing w:after="0" w:line="276" w:lineRule="auto"/>
        <w:rPr>
          <w:del w:id="18" w:author="Sadri, Amin" w:date="2020-02-07T16:30:00Z"/>
          <w:rFonts w:ascii="CMR10" w:hAnsi="CMR10" w:cs="CMR10"/>
          <w:sz w:val="24"/>
          <w:szCs w:val="24"/>
        </w:rPr>
      </w:pPr>
      <w:r w:rsidRPr="005D723F">
        <w:rPr>
          <w:rFonts w:ascii="CMR10" w:hAnsi="CMR10" w:cs="CMR10"/>
          <w:sz w:val="24"/>
          <w:szCs w:val="24"/>
        </w:rPr>
        <w:t>has been used.</w:t>
      </w:r>
      <w:ins w:id="19" w:author="Sadri, Amin" w:date="2020-02-07T16:27:00Z">
        <w:r w:rsidR="008039EB">
          <w:rPr>
            <w:rFonts w:ascii="CMR10" w:hAnsi="CMR10" w:cs="CMR10"/>
            <w:sz w:val="24"/>
            <w:szCs w:val="24"/>
          </w:rPr>
          <w:t xml:space="preserve"> We use Manhattan distance because </w:t>
        </w:r>
      </w:ins>
      <w:ins w:id="20" w:author="Sadri, Amin" w:date="2020-02-07T16:28:00Z">
        <w:r w:rsidR="008039EB">
          <w:rPr>
            <w:rFonts w:ascii="CMR10" w:hAnsi="CMR10" w:cs="CMR10"/>
            <w:sz w:val="24"/>
            <w:szCs w:val="24"/>
          </w:rPr>
          <w:t>it gives less value to the horizontal and vertical shift</w:t>
        </w:r>
      </w:ins>
      <w:ins w:id="21" w:author="Sadri, Amin" w:date="2020-02-07T16:30:00Z">
        <w:r w:rsidR="00132128">
          <w:rPr>
            <w:rFonts w:ascii="CMR10" w:hAnsi="CMR10" w:cs="CMR10"/>
            <w:sz w:val="24"/>
            <w:szCs w:val="24"/>
          </w:rPr>
          <w:t>s</w:t>
        </w:r>
      </w:ins>
      <w:ins w:id="22" w:author="Sadri, Amin" w:date="2020-02-07T16:28:00Z">
        <w:r w:rsidR="008039EB">
          <w:rPr>
            <w:rFonts w:ascii="CMR10" w:hAnsi="CMR10" w:cs="CMR10"/>
            <w:sz w:val="24"/>
            <w:szCs w:val="24"/>
          </w:rPr>
          <w:t xml:space="preserve"> compared to the </w:t>
        </w:r>
      </w:ins>
      <w:ins w:id="23" w:author="Sadri, Amin" w:date="2020-02-07T16:30:00Z">
        <w:r w:rsidR="008039EB">
          <w:rPr>
            <w:rFonts w:ascii="CMR10" w:hAnsi="CMR10"/>
            <w:sz w:val="24"/>
            <w:szCs w:val="24"/>
            <w:lang w:val="en-US" w:bidi="fa-IR"/>
          </w:rPr>
          <w:t xml:space="preserve">diagonal shifts. The </w:t>
        </w:r>
        <w:r w:rsidR="00132128">
          <w:rPr>
            <w:rFonts w:ascii="CMR10" w:hAnsi="CMR10" w:cs="CMR10"/>
            <w:sz w:val="24"/>
            <w:szCs w:val="24"/>
          </w:rPr>
          <w:t>horizontal and vertical shifts</w:t>
        </w:r>
      </w:ins>
      <w:ins w:id="24" w:author="Sadri, Amin" w:date="2020-02-07T16:31:00Z">
        <w:r w:rsidR="00132128">
          <w:rPr>
            <w:rFonts w:ascii="CMR10" w:hAnsi="CMR10" w:cs="CMR10"/>
            <w:sz w:val="24"/>
            <w:szCs w:val="24"/>
          </w:rPr>
          <w:t xml:space="preserve"> is more likely in a document due to extra empty line or space. </w:t>
        </w:r>
      </w:ins>
      <w:ins w:id="25" w:author="Sadri, Amin" w:date="2020-02-07T16:30:00Z">
        <w:r w:rsidR="008039EB">
          <w:rPr>
            <w:rFonts w:ascii="CMR10" w:hAnsi="CMR10"/>
            <w:sz w:val="24"/>
            <w:szCs w:val="24"/>
            <w:lang w:val="en-US" w:bidi="fa-IR"/>
          </w:rPr>
          <w:t xml:space="preserve"> </w:t>
        </w:r>
      </w:ins>
    </w:p>
    <w:p w:rsidR="005D723F" w:rsidRPr="005D723F" w:rsidRDefault="005D723F" w:rsidP="00132128">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6 Sadri, Wang, and Hossain</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We have introduced only one parameter in this algorithm.</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De_nition 1. Maximum Penalty is the maximum distance allowed between</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two keys. If the distance between the same keys from two documents is more than</w:t>
      </w:r>
    </w:p>
    <w:p w:rsidR="005D723F" w:rsidRPr="005D723F" w:rsidRDefault="005D723F" w:rsidP="00132128">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this threshold, then the actual distance is substituted by this value.</w:t>
      </w:r>
      <w:ins w:id="26" w:author="Sadri, Amin" w:date="2020-02-07T16:32:00Z">
        <w:r w:rsidR="00132128">
          <w:rPr>
            <w:rFonts w:ascii="CMR10" w:hAnsi="CMR10" w:cs="CMR10"/>
            <w:sz w:val="24"/>
            <w:szCs w:val="24"/>
          </w:rPr>
          <w:t xml:space="preserve"> </w:t>
        </w:r>
      </w:ins>
      <w:ins w:id="27" w:author="Sadri, Amin" w:date="2020-02-07T16:36:00Z">
        <w:r w:rsidR="00132128">
          <w:rPr>
            <w:rFonts w:ascii="CMR10" w:hAnsi="CMR10" w:cs="CMR10"/>
            <w:sz w:val="24"/>
            <w:szCs w:val="24"/>
          </w:rPr>
          <w:t xml:space="preserve">Furthermore, if a key is not founded in a document the distance for that key is set to </w:t>
        </w:r>
      </w:ins>
      <w:ins w:id="28" w:author="Sadri, Amin" w:date="2020-02-07T16:38:00Z">
        <w:r w:rsidR="00132128">
          <w:rPr>
            <w:rFonts w:ascii="CMR10" w:hAnsi="CMR10" w:cs="CMR10"/>
            <w:sz w:val="24"/>
            <w:szCs w:val="24"/>
          </w:rPr>
          <w:t>Maximum Penalty.</w:t>
        </w:r>
      </w:ins>
      <w:ins w:id="29" w:author="Sadri, Amin" w:date="2020-02-07T16:36:00Z">
        <w:r w:rsidR="00132128">
          <w:rPr>
            <w:rFonts w:ascii="CMR10" w:hAnsi="CMR10" w:cs="CMR10"/>
            <w:sz w:val="24"/>
            <w:szCs w:val="24"/>
          </w:rPr>
          <w:t xml:space="preserve"> </w:t>
        </w:r>
      </w:ins>
      <w:ins w:id="30" w:author="Sadri, Amin" w:date="2020-02-07T16:35:00Z">
        <w:r w:rsidR="00132128">
          <w:rPr>
            <w:rFonts w:ascii="CMR10" w:hAnsi="CMR10" w:cs="CMR10"/>
            <w:sz w:val="24"/>
            <w:szCs w:val="24"/>
          </w:rPr>
          <w:t xml:space="preserve">The distance between a key and  </w:t>
        </w:r>
      </w:ins>
      <w:ins w:id="31" w:author="Sadri, Amin" w:date="2020-02-07T16:32:00Z">
        <w:r w:rsidR="00132128">
          <w:rPr>
            <w:rFonts w:ascii="CMR10" w:hAnsi="CMR10" w:cs="CMR10"/>
            <w:sz w:val="24"/>
            <w:szCs w:val="24"/>
          </w:rPr>
          <w:t>In other word, if the distance between the founded key</w:t>
        </w:r>
      </w:ins>
      <w:ins w:id="32" w:author="Sadri, Amin" w:date="2020-02-07T16:34:00Z">
        <w:r w:rsidR="00132128">
          <w:rPr>
            <w:rFonts w:ascii="CMR10" w:hAnsi="CMR10" w:cs="CMR10"/>
            <w:sz w:val="24"/>
            <w:szCs w:val="24"/>
          </w:rPr>
          <w:t xml:space="preserve"> and its counterpart</w:t>
        </w:r>
      </w:ins>
      <w:ins w:id="33" w:author="Sadri, Amin" w:date="2020-02-07T16:32:00Z">
        <w:r w:rsidR="00132128">
          <w:rPr>
            <w:rFonts w:ascii="CMR10" w:hAnsi="CMR10" w:cs="CMR10"/>
            <w:sz w:val="24"/>
            <w:szCs w:val="24"/>
          </w:rPr>
          <w:t xml:space="preserve"> is more than Maximum </w:t>
        </w:r>
      </w:ins>
      <w:ins w:id="34" w:author="Sadri, Amin" w:date="2020-02-07T16:34:00Z">
        <w:r w:rsidR="00132128">
          <w:rPr>
            <w:rFonts w:ascii="CMR10" w:hAnsi="CMR10" w:cs="CMR10"/>
            <w:sz w:val="24"/>
            <w:szCs w:val="24"/>
          </w:rPr>
          <w:t>Penalty, we assume that key is not founded in the document.</w:t>
        </w:r>
      </w:ins>
      <w:ins w:id="35" w:author="Sadri, Amin" w:date="2020-02-07T16:39:00Z">
        <w:r w:rsidR="00132128">
          <w:rPr>
            <w:rFonts w:ascii="CMR10" w:hAnsi="CMR10" w:cs="CMR10"/>
            <w:sz w:val="24"/>
            <w:szCs w:val="24"/>
          </w:rPr>
          <w:t xml:space="preserve"> We define Maximum penalty because of two reasons:1- we should have a distance value when we cannot find a key. 2- </w:t>
        </w:r>
      </w:ins>
      <w:ins w:id="36" w:author="Sadri, Amin" w:date="2020-02-07T16:40:00Z">
        <w:r w:rsidR="00023618">
          <w:rPr>
            <w:rFonts w:ascii="CMR10" w:hAnsi="CMR10" w:cs="CMR10"/>
            <w:sz w:val="24"/>
            <w:szCs w:val="24"/>
          </w:rPr>
          <w:t>we want to make the algorithm robust</w:t>
        </w:r>
      </w:ins>
      <w:ins w:id="37" w:author="Sadri, Amin" w:date="2020-02-07T16:41:00Z">
        <w:r w:rsidR="00023618">
          <w:rPr>
            <w:rFonts w:ascii="CMR10" w:hAnsi="CMR10" w:cs="CMR10"/>
            <w:sz w:val="24"/>
            <w:szCs w:val="24"/>
          </w:rPr>
          <w:t>. Otherwise,</w:t>
        </w:r>
      </w:ins>
      <w:ins w:id="38" w:author="Sadri, Amin" w:date="2020-02-07T16:40:00Z">
        <w:r w:rsidR="00023618">
          <w:rPr>
            <w:rFonts w:ascii="CMR10" w:hAnsi="CMR10" w:cs="CMR10"/>
            <w:sz w:val="24"/>
            <w:szCs w:val="24"/>
          </w:rPr>
          <w:t xml:space="preserve"> if a key in two documents is very far</w:t>
        </w:r>
      </w:ins>
      <w:ins w:id="39" w:author="Sadri, Amin" w:date="2020-02-07T16:41:00Z">
        <w:r w:rsidR="00023618">
          <w:rPr>
            <w:rFonts w:ascii="CMR10" w:hAnsi="CMR10" w:cs="CMR10"/>
            <w:sz w:val="24"/>
            <w:szCs w:val="24"/>
          </w:rPr>
          <w:t xml:space="preserve">, or if one key is picked by mistake, the defined </w:t>
        </w:r>
      </w:ins>
      <w:ins w:id="40" w:author="Sadri, Amin" w:date="2020-02-07T16:42:00Z">
        <w:r w:rsidR="00023618">
          <w:rPr>
            <w:rFonts w:ascii="CMR10" w:hAnsi="CMR10" w:cs="CMR10"/>
            <w:sz w:val="24"/>
            <w:szCs w:val="24"/>
          </w:rPr>
          <w:t>distance</w:t>
        </w:r>
      </w:ins>
      <w:ins w:id="41" w:author="Sadri, Amin" w:date="2020-02-07T16:41:00Z">
        <w:r w:rsidR="00023618">
          <w:rPr>
            <w:rFonts w:ascii="CMR10" w:hAnsi="CMR10" w:cs="CMR10"/>
            <w:sz w:val="24"/>
            <w:szCs w:val="24"/>
          </w:rPr>
          <w:t xml:space="preserve"> </w:t>
        </w:r>
      </w:ins>
      <w:ins w:id="42" w:author="Sadri, Amin" w:date="2020-02-07T16:42:00Z">
        <w:r w:rsidR="00023618">
          <w:rPr>
            <w:rFonts w:ascii="CMR10" w:hAnsi="CMR10" w:cs="CMR10"/>
            <w:sz w:val="24"/>
            <w:szCs w:val="24"/>
          </w:rPr>
          <w:t>will be high.</w:t>
        </w:r>
      </w:ins>
    </w:p>
    <w:p w:rsidR="005D723F" w:rsidRPr="005D723F" w:rsidRDefault="005D723F" w:rsidP="005D723F">
      <w:pPr>
        <w:autoSpaceDE w:val="0"/>
        <w:autoSpaceDN w:val="0"/>
        <w:adjustRightInd w:val="0"/>
        <w:spacing w:after="0" w:line="276" w:lineRule="auto"/>
        <w:rPr>
          <w:rFonts w:ascii="CMR10" w:hAnsi="CMR10" w:cs="CMR10"/>
          <w:sz w:val="24"/>
          <w:szCs w:val="24"/>
        </w:rPr>
      </w:pPr>
      <w:del w:id="43" w:author="Sadri, Amin" w:date="2020-02-07T16:42:00Z">
        <w:r w:rsidRPr="005D723F" w:rsidDel="00023618">
          <w:rPr>
            <w:rFonts w:ascii="CMR10" w:hAnsi="CMR10" w:cs="CMR10"/>
            <w:sz w:val="24"/>
            <w:szCs w:val="24"/>
          </w:rPr>
          <w:delText>This is done</w:delText>
        </w:r>
      </w:del>
      <w:ins w:id="44" w:author="Sadri, Amin" w:date="2020-02-07T16:42:00Z">
        <w:r w:rsidR="00023618">
          <w:rPr>
            <w:rFonts w:ascii="CMR10" w:hAnsi="CMR10" w:cs="CMR10"/>
            <w:sz w:val="24"/>
            <w:szCs w:val="24"/>
          </w:rPr>
          <w:t xml:space="preserve">We define Maximum penalty </w:t>
        </w:r>
      </w:ins>
      <w:r w:rsidRPr="005D723F">
        <w:rPr>
          <w:rFonts w:ascii="CMR10" w:hAnsi="CMR10" w:cs="CMR10"/>
          <w:sz w:val="24"/>
          <w:szCs w:val="24"/>
        </w:rPr>
        <w:t xml:space="preserve"> to ensure that a few mismatched keys, either due to the poor</w:t>
      </w:r>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extraction quality of the OCR or being a variant of the trained template, between</w:t>
      </w:r>
    </w:p>
    <w:p w:rsidR="005D723F" w:rsidRPr="005D723F" w:rsidRDefault="005D723F" w:rsidP="00D12B7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documents do not have any greater e</w:t>
      </w:r>
      <w:ins w:id="45" w:author="Sadri, Amin" w:date="2020-02-10T11:15:00Z">
        <w:r w:rsidR="00D12B7F">
          <w:rPr>
            <w:rFonts w:ascii="CMR10" w:hAnsi="CMR10" w:cs="CMR10"/>
            <w:sz w:val="24"/>
            <w:szCs w:val="24"/>
          </w:rPr>
          <w:t>ff</w:t>
        </w:r>
      </w:ins>
      <w:del w:id="46" w:author="Sadri, Amin" w:date="2020-02-10T11:15:00Z">
        <w:r w:rsidRPr="005D723F" w:rsidDel="00D12B7F">
          <w:rPr>
            <w:rFonts w:ascii="CMR10" w:hAnsi="CMR10" w:cs="CMR10"/>
            <w:sz w:val="24"/>
            <w:szCs w:val="24"/>
          </w:rPr>
          <w:delText>_</w:delText>
        </w:r>
      </w:del>
      <w:r w:rsidRPr="005D723F">
        <w:rPr>
          <w:rFonts w:ascii="CMR10" w:hAnsi="CMR10" w:cs="CMR10"/>
          <w:sz w:val="24"/>
          <w:szCs w:val="24"/>
        </w:rPr>
        <w:t>ect on the overall similarity calculation.</w:t>
      </w:r>
      <w:ins w:id="47" w:author="Sadri, Amin" w:date="2020-02-10T11:17:00Z">
        <w:r w:rsidR="00D12B7F">
          <w:rPr>
            <w:rFonts w:ascii="CMR10" w:hAnsi="CMR10" w:cs="CMR10"/>
            <w:sz w:val="24"/>
            <w:szCs w:val="24"/>
          </w:rPr>
          <w:t xml:space="preserve"> Up to this stage, for each </w:t>
        </w:r>
      </w:ins>
      <w:ins w:id="48" w:author="Sadri, Amin" w:date="2020-02-10T11:18:00Z">
        <w:r w:rsidR="00D12B7F">
          <w:rPr>
            <w:rFonts w:ascii="CMR10" w:hAnsi="CMR10" w:cs="CMR10"/>
            <w:sz w:val="24"/>
            <w:szCs w:val="24"/>
          </w:rPr>
          <w:t>key</w:t>
        </w:r>
      </w:ins>
      <w:ins w:id="49" w:author="Sadri, Amin" w:date="2020-02-10T11:17:00Z">
        <w:r w:rsidR="00D12B7F">
          <w:rPr>
            <w:rFonts w:ascii="CMR10" w:hAnsi="CMR10" w:cs="CMR10"/>
            <w:sz w:val="24"/>
            <w:szCs w:val="24"/>
          </w:rPr>
          <w:t xml:space="preserve"> of each training sample, we have calculated the distance.</w:t>
        </w:r>
      </w:ins>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 xml:space="preserve">Finally, we </w:t>
      </w:r>
      <w:ins w:id="50" w:author="Sadri, Amin" w:date="2020-02-10T11:19:00Z">
        <w:r w:rsidR="00D12B7F">
          <w:rPr>
            <w:rFonts w:ascii="CMR10" w:hAnsi="CMR10" w:cs="CMR10"/>
            <w:sz w:val="24"/>
            <w:szCs w:val="24"/>
          </w:rPr>
          <w:t>calculate</w:t>
        </w:r>
      </w:ins>
      <w:del w:id="51" w:author="Sadri, Amin" w:date="2020-02-10T11:19:00Z">
        <w:r w:rsidRPr="005D723F" w:rsidDel="00D12B7F">
          <w:rPr>
            <w:rFonts w:ascii="CMR10" w:hAnsi="CMR10" w:cs="CMR10"/>
            <w:sz w:val="24"/>
            <w:szCs w:val="24"/>
          </w:rPr>
          <w:delText>add</w:delText>
        </w:r>
      </w:del>
      <w:r w:rsidRPr="005D723F">
        <w:rPr>
          <w:rFonts w:ascii="CMR10" w:hAnsi="CMR10" w:cs="CMR10"/>
          <w:sz w:val="24"/>
          <w:szCs w:val="24"/>
        </w:rPr>
        <w:t xml:space="preserve"> the</w:t>
      </w:r>
      <w:ins w:id="52" w:author="Sadri, Amin" w:date="2020-02-10T11:19:00Z">
        <w:r w:rsidR="00D12B7F">
          <w:rPr>
            <w:rFonts w:ascii="CMR10" w:hAnsi="CMR10" w:cs="CMR10"/>
            <w:sz w:val="24"/>
            <w:szCs w:val="24"/>
          </w:rPr>
          <w:t xml:space="preserve"> mean</w:t>
        </w:r>
      </w:ins>
      <w:r w:rsidRPr="005D723F">
        <w:rPr>
          <w:rFonts w:ascii="CMR10" w:hAnsi="CMR10" w:cs="CMR10"/>
          <w:sz w:val="24"/>
          <w:szCs w:val="24"/>
        </w:rPr>
        <w:t xml:space="preserve"> distance</w:t>
      </w:r>
      <w:del w:id="53" w:author="Sadri, Amin" w:date="2020-02-10T11:19:00Z">
        <w:r w:rsidRPr="005D723F" w:rsidDel="00D12B7F">
          <w:rPr>
            <w:rFonts w:ascii="CMR10" w:hAnsi="CMR10" w:cs="CMR10"/>
            <w:sz w:val="24"/>
            <w:szCs w:val="24"/>
          </w:rPr>
          <w:delText>s</w:delText>
        </w:r>
      </w:del>
      <w:r w:rsidRPr="005D723F">
        <w:rPr>
          <w:rFonts w:ascii="CMR10" w:hAnsi="CMR10" w:cs="CMR10"/>
          <w:sz w:val="24"/>
          <w:szCs w:val="24"/>
        </w:rPr>
        <w:t xml:space="preserve"> for all key</w:t>
      </w:r>
      <w:ins w:id="54" w:author="Sadri, Amin" w:date="2020-02-10T11:19:00Z">
        <w:r w:rsidR="00D12B7F">
          <w:rPr>
            <w:rFonts w:ascii="CMR10" w:hAnsi="CMR10" w:cs="CMR10"/>
            <w:sz w:val="24"/>
            <w:szCs w:val="24"/>
          </w:rPr>
          <w:t>s of each training sample</w:t>
        </w:r>
      </w:ins>
      <w:r w:rsidRPr="005D723F">
        <w:rPr>
          <w:rFonts w:ascii="CMR10" w:hAnsi="CMR10" w:cs="CMR10"/>
          <w:sz w:val="24"/>
          <w:szCs w:val="24"/>
        </w:rPr>
        <w:t xml:space="preserve"> to get a similarity score between the</w:t>
      </w:r>
    </w:p>
    <w:p w:rsidR="00D12B7F" w:rsidRDefault="005D723F" w:rsidP="005D723F">
      <w:pPr>
        <w:autoSpaceDE w:val="0"/>
        <w:autoSpaceDN w:val="0"/>
        <w:adjustRightInd w:val="0"/>
        <w:spacing w:after="0" w:line="276" w:lineRule="auto"/>
        <w:rPr>
          <w:ins w:id="55" w:author="Sadri, Amin" w:date="2020-02-10T11:22:00Z"/>
          <w:rFonts w:ascii="CMR10" w:hAnsi="CMR10" w:cs="CMR10"/>
          <w:sz w:val="24"/>
          <w:szCs w:val="24"/>
        </w:rPr>
      </w:pPr>
      <w:r w:rsidRPr="005D723F">
        <w:rPr>
          <w:rFonts w:ascii="CMR10" w:hAnsi="CMR10" w:cs="CMR10"/>
          <w:sz w:val="24"/>
          <w:szCs w:val="24"/>
        </w:rPr>
        <w:t>test case and th</w:t>
      </w:r>
      <w:ins w:id="56" w:author="Sadri, Amin" w:date="2020-02-10T11:20:00Z">
        <w:r w:rsidR="00D12B7F">
          <w:rPr>
            <w:rFonts w:ascii="CMR10" w:hAnsi="CMR10" w:cs="CMR10"/>
            <w:sz w:val="24"/>
            <w:szCs w:val="24"/>
          </w:rPr>
          <w:t>at</w:t>
        </w:r>
      </w:ins>
      <w:del w:id="57" w:author="Sadri, Amin" w:date="2020-02-10T11:20:00Z">
        <w:r w:rsidRPr="005D723F" w:rsidDel="00D12B7F">
          <w:rPr>
            <w:rFonts w:ascii="CMR10" w:hAnsi="CMR10" w:cs="CMR10"/>
            <w:sz w:val="24"/>
            <w:szCs w:val="24"/>
          </w:rPr>
          <w:delText>e</w:delText>
        </w:r>
      </w:del>
      <w:r w:rsidRPr="005D723F">
        <w:rPr>
          <w:rFonts w:ascii="CMR10" w:hAnsi="CMR10" w:cs="CMR10"/>
          <w:sz w:val="24"/>
          <w:szCs w:val="24"/>
        </w:rPr>
        <w:t xml:space="preserve"> training sample. </w:t>
      </w:r>
      <w:ins w:id="58" w:author="Sadri, Amin" w:date="2020-02-10T11:20:00Z">
        <w:r w:rsidR="00D12B7F">
          <w:rPr>
            <w:rFonts w:ascii="CMR10" w:hAnsi="CMR10" w:cs="CMR10"/>
            <w:sz w:val="24"/>
            <w:szCs w:val="24"/>
          </w:rPr>
          <w:t xml:space="preserve">The sample that has the minimum distance to the test case identifies the class. </w:t>
        </w:r>
      </w:ins>
    </w:p>
    <w:p w:rsidR="005D723F" w:rsidRPr="005D723F" w:rsidRDefault="005D723F" w:rsidP="005D723F">
      <w:pPr>
        <w:autoSpaceDE w:val="0"/>
        <w:autoSpaceDN w:val="0"/>
        <w:adjustRightInd w:val="0"/>
        <w:spacing w:after="0" w:line="276" w:lineRule="auto"/>
        <w:rPr>
          <w:rFonts w:ascii="CMR10" w:hAnsi="CMR10" w:cs="CMR10"/>
          <w:sz w:val="24"/>
          <w:szCs w:val="24"/>
        </w:rPr>
      </w:pPr>
      <w:r w:rsidRPr="005D723F">
        <w:rPr>
          <w:rFonts w:ascii="CMR10" w:hAnsi="CMR10" w:cs="CMR10"/>
          <w:sz w:val="24"/>
          <w:szCs w:val="24"/>
        </w:rPr>
        <w:t>Example 5 demonstrates the calculation.</w:t>
      </w:r>
    </w:p>
    <w:p w:rsidR="00D12B7F" w:rsidRDefault="005D723F" w:rsidP="005D723F">
      <w:pPr>
        <w:autoSpaceDE w:val="0"/>
        <w:autoSpaceDN w:val="0"/>
        <w:adjustRightInd w:val="0"/>
        <w:spacing w:after="0" w:line="276" w:lineRule="auto"/>
        <w:rPr>
          <w:ins w:id="59" w:author="Sadri, Amin" w:date="2020-02-10T11:23:00Z"/>
          <w:rFonts w:ascii="CMR10" w:hAnsi="CMR10" w:cs="CMR10"/>
          <w:sz w:val="24"/>
          <w:szCs w:val="24"/>
        </w:rPr>
      </w:pPr>
      <w:r w:rsidRPr="005D723F">
        <w:rPr>
          <w:rFonts w:ascii="CMR10" w:hAnsi="CMR10" w:cs="CMR10"/>
          <w:sz w:val="24"/>
          <w:szCs w:val="24"/>
        </w:rPr>
        <w:t xml:space="preserve">Example 5. Let us assume that the </w:t>
      </w:r>
      <w:del w:id="60" w:author="Sadri, Amin" w:date="2020-02-10T11:22:00Z">
        <w:r w:rsidRPr="005D723F" w:rsidDel="00D12B7F">
          <w:rPr>
            <w:rFonts w:ascii="CMR10" w:hAnsi="CMR10" w:cs="CMR10"/>
            <w:sz w:val="24"/>
            <w:szCs w:val="24"/>
          </w:rPr>
          <w:delText>mamimum</w:delText>
        </w:r>
      </w:del>
      <w:ins w:id="61" w:author="Sadri, Amin" w:date="2020-02-10T11:22:00Z">
        <w:r w:rsidR="00D12B7F" w:rsidRPr="005D723F">
          <w:rPr>
            <w:rFonts w:ascii="CMR10" w:hAnsi="CMR10" w:cs="CMR10"/>
            <w:sz w:val="24"/>
            <w:szCs w:val="24"/>
          </w:rPr>
          <w:t>maximum</w:t>
        </w:r>
      </w:ins>
      <w:r w:rsidRPr="005D723F">
        <w:rPr>
          <w:rFonts w:ascii="CMR10" w:hAnsi="CMR10" w:cs="CMR10"/>
          <w:sz w:val="24"/>
          <w:szCs w:val="24"/>
        </w:rPr>
        <w:t xml:space="preserve"> penalty is 200.</w:t>
      </w:r>
      <w:ins w:id="62" w:author="Sadri, Amin" w:date="2020-02-10T11:22:00Z">
        <w:r w:rsidR="00D12B7F">
          <w:rPr>
            <w:rFonts w:ascii="CMR10" w:hAnsi="CMR10" w:cs="CMR10"/>
            <w:sz w:val="24"/>
            <w:szCs w:val="24"/>
          </w:rPr>
          <w:t xml:space="preserve"> Table xx shows the distance between each key and the test case.</w:t>
        </w:r>
      </w:ins>
    </w:p>
    <w:p w:rsidR="00D12B7F" w:rsidRDefault="00D12B7F" w:rsidP="005D723F">
      <w:pPr>
        <w:autoSpaceDE w:val="0"/>
        <w:autoSpaceDN w:val="0"/>
        <w:adjustRightInd w:val="0"/>
        <w:spacing w:after="0" w:line="276" w:lineRule="auto"/>
        <w:rPr>
          <w:ins w:id="63"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4"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5"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6"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7"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8"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69"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70"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71" w:author="Sadri, Amin" w:date="2020-02-10T11:32:00Z"/>
          <w:rFonts w:ascii="CMR10" w:hAnsi="CMR10" w:cs="CMR10"/>
          <w:sz w:val="24"/>
          <w:szCs w:val="24"/>
        </w:rPr>
      </w:pPr>
    </w:p>
    <w:p w:rsidR="00A61A2A" w:rsidRDefault="00A61A2A" w:rsidP="005D723F">
      <w:pPr>
        <w:autoSpaceDE w:val="0"/>
        <w:autoSpaceDN w:val="0"/>
        <w:adjustRightInd w:val="0"/>
        <w:spacing w:after="0" w:line="276" w:lineRule="auto"/>
        <w:rPr>
          <w:ins w:id="72" w:author="Sadri, Amin" w:date="2020-02-10T11:23:00Z"/>
          <w:rFonts w:ascii="CMR10" w:hAnsi="CMR10" w:cs="CMR10"/>
          <w:sz w:val="24"/>
          <w:szCs w:val="24"/>
        </w:rPr>
      </w:pPr>
    </w:p>
    <w:p w:rsidR="00D12B7F" w:rsidRDefault="00D12B7F" w:rsidP="00D12B7F">
      <w:pPr>
        <w:autoSpaceDE w:val="0"/>
        <w:autoSpaceDN w:val="0"/>
        <w:adjustRightInd w:val="0"/>
        <w:spacing w:after="0" w:line="276" w:lineRule="auto"/>
        <w:rPr>
          <w:ins w:id="73" w:author="Sadri, Amin" w:date="2020-02-10T11:28:00Z"/>
          <w:rFonts w:ascii="CMBX10" w:hAnsi="CMBX10" w:cs="CMBX10"/>
          <w:sz w:val="24"/>
          <w:szCs w:val="24"/>
        </w:rPr>
      </w:pPr>
    </w:p>
    <w:tbl>
      <w:tblPr>
        <w:tblStyle w:val="TableGrid"/>
        <w:tblW w:w="0" w:type="auto"/>
        <w:tblLook w:val="04A0" w:firstRow="1" w:lastRow="0" w:firstColumn="1" w:lastColumn="0" w:noHBand="0" w:noVBand="1"/>
        <w:tblPrChange w:id="74" w:author="Sadri, Amin" w:date="2020-02-10T11:35:00Z">
          <w:tblPr>
            <w:tblStyle w:val="TableGrid"/>
            <w:tblW w:w="0" w:type="auto"/>
            <w:tblLook w:val="04A0" w:firstRow="1" w:lastRow="0" w:firstColumn="1" w:lastColumn="0" w:noHBand="0" w:noVBand="1"/>
          </w:tblPr>
        </w:tblPrChange>
      </w:tblPr>
      <w:tblGrid>
        <w:gridCol w:w="1705"/>
        <w:gridCol w:w="1980"/>
        <w:gridCol w:w="3690"/>
        <w:gridCol w:w="1641"/>
        <w:tblGridChange w:id="75">
          <w:tblGrid>
            <w:gridCol w:w="1705"/>
            <w:gridCol w:w="549"/>
            <w:gridCol w:w="2254"/>
            <w:gridCol w:w="2254"/>
            <w:gridCol w:w="2254"/>
          </w:tblGrid>
        </w:tblGridChange>
      </w:tblGrid>
      <w:tr w:rsidR="00A61A2A" w:rsidTr="008A017A">
        <w:trPr>
          <w:ins w:id="76" w:author="Sadri, Amin" w:date="2020-02-10T11:29:00Z"/>
        </w:trPr>
        <w:tc>
          <w:tcPr>
            <w:tcW w:w="1705" w:type="dxa"/>
            <w:tcPrChange w:id="77" w:author="Sadri, Amin" w:date="2020-02-10T11:35:00Z">
              <w:tcPr>
                <w:tcW w:w="2254" w:type="dxa"/>
                <w:gridSpan w:val="2"/>
              </w:tcPr>
            </w:tcPrChange>
          </w:tcPr>
          <w:p w:rsidR="00A61A2A" w:rsidRDefault="00A61A2A" w:rsidP="00D12B7F">
            <w:pPr>
              <w:autoSpaceDE w:val="0"/>
              <w:autoSpaceDN w:val="0"/>
              <w:adjustRightInd w:val="0"/>
              <w:spacing w:line="276" w:lineRule="auto"/>
              <w:rPr>
                <w:ins w:id="78" w:author="Sadri, Amin" w:date="2020-02-10T11:29:00Z"/>
                <w:rFonts w:ascii="CMBX10" w:hAnsi="CMBX10" w:cs="CMBX10"/>
                <w:sz w:val="24"/>
                <w:szCs w:val="24"/>
              </w:rPr>
            </w:pPr>
            <w:ins w:id="79" w:author="Sadri, Amin" w:date="2020-02-10T11:30:00Z">
              <w:r>
                <w:rPr>
                  <w:rFonts w:ascii="CMR9" w:hAnsi="CMR9" w:cs="CMR9"/>
                  <w:sz w:val="18"/>
                  <w:szCs w:val="18"/>
                </w:rPr>
                <w:t>Document ID</w:t>
              </w:r>
            </w:ins>
          </w:p>
        </w:tc>
        <w:tc>
          <w:tcPr>
            <w:tcW w:w="1980" w:type="dxa"/>
            <w:tcPrChange w:id="80" w:author="Sadri, Amin" w:date="2020-02-10T11:35:00Z">
              <w:tcPr>
                <w:tcW w:w="2254" w:type="dxa"/>
              </w:tcPr>
            </w:tcPrChange>
          </w:tcPr>
          <w:p w:rsidR="00A61A2A" w:rsidRDefault="00A61A2A" w:rsidP="00D12B7F">
            <w:pPr>
              <w:autoSpaceDE w:val="0"/>
              <w:autoSpaceDN w:val="0"/>
              <w:adjustRightInd w:val="0"/>
              <w:spacing w:line="276" w:lineRule="auto"/>
              <w:rPr>
                <w:ins w:id="81" w:author="Sadri, Amin" w:date="2020-02-10T11:29:00Z"/>
                <w:rFonts w:ascii="CMBX10" w:hAnsi="CMBX10" w:cs="CMBX10"/>
                <w:sz w:val="24"/>
                <w:szCs w:val="24"/>
              </w:rPr>
            </w:pPr>
            <w:ins w:id="82" w:author="Sadri, Amin" w:date="2020-02-10T11:30:00Z">
              <w:r>
                <w:rPr>
                  <w:rFonts w:ascii="CMR9" w:hAnsi="CMR9" w:cs="CMR9"/>
                  <w:sz w:val="18"/>
                  <w:szCs w:val="18"/>
                </w:rPr>
                <w:t>Key</w:t>
              </w:r>
            </w:ins>
          </w:p>
        </w:tc>
        <w:tc>
          <w:tcPr>
            <w:tcW w:w="3690" w:type="dxa"/>
            <w:tcPrChange w:id="83" w:author="Sadri, Amin" w:date="2020-02-10T11:35:00Z">
              <w:tcPr>
                <w:tcW w:w="2254" w:type="dxa"/>
              </w:tcPr>
            </w:tcPrChange>
          </w:tcPr>
          <w:p w:rsidR="00A61A2A" w:rsidRDefault="00A61A2A" w:rsidP="00D12B7F">
            <w:pPr>
              <w:autoSpaceDE w:val="0"/>
              <w:autoSpaceDN w:val="0"/>
              <w:adjustRightInd w:val="0"/>
              <w:spacing w:line="276" w:lineRule="auto"/>
              <w:rPr>
                <w:ins w:id="84" w:author="Sadri, Amin" w:date="2020-02-10T11:29:00Z"/>
                <w:rFonts w:ascii="CMBX10" w:hAnsi="CMBX10" w:cs="CMBX10"/>
                <w:sz w:val="24"/>
                <w:szCs w:val="24"/>
              </w:rPr>
            </w:pPr>
            <w:ins w:id="85" w:author="Sadri, Amin" w:date="2020-02-10T11:30:00Z">
              <w:r>
                <w:rPr>
                  <w:rFonts w:ascii="CMBX10" w:hAnsi="CMBX10" w:cs="CMBX10"/>
                  <w:sz w:val="24"/>
                  <w:szCs w:val="24"/>
                </w:rPr>
                <w:t>calculation</w:t>
              </w:r>
            </w:ins>
          </w:p>
        </w:tc>
        <w:tc>
          <w:tcPr>
            <w:tcW w:w="1641" w:type="dxa"/>
            <w:tcPrChange w:id="86" w:author="Sadri, Amin" w:date="2020-02-10T11:35:00Z">
              <w:tcPr>
                <w:tcW w:w="2254" w:type="dxa"/>
              </w:tcPr>
            </w:tcPrChange>
          </w:tcPr>
          <w:p w:rsidR="00A61A2A" w:rsidRDefault="00A61A2A" w:rsidP="00D12B7F">
            <w:pPr>
              <w:autoSpaceDE w:val="0"/>
              <w:autoSpaceDN w:val="0"/>
              <w:adjustRightInd w:val="0"/>
              <w:spacing w:line="276" w:lineRule="auto"/>
              <w:rPr>
                <w:ins w:id="87" w:author="Sadri, Amin" w:date="2020-02-10T11:29:00Z"/>
                <w:rFonts w:ascii="CMBX10" w:hAnsi="CMBX10" w:cs="CMBX10"/>
                <w:sz w:val="24"/>
                <w:szCs w:val="24"/>
              </w:rPr>
            </w:pPr>
            <w:ins w:id="88" w:author="Sadri, Amin" w:date="2020-02-10T11:30:00Z">
              <w:r>
                <w:rPr>
                  <w:rFonts w:ascii="CMBX10" w:hAnsi="CMBX10" w:cs="CMBX10"/>
                  <w:sz w:val="24"/>
                  <w:szCs w:val="24"/>
                </w:rPr>
                <w:t>distance</w:t>
              </w:r>
            </w:ins>
          </w:p>
        </w:tc>
      </w:tr>
      <w:tr w:rsidR="00A61A2A" w:rsidTr="008A017A">
        <w:trPr>
          <w:ins w:id="89" w:author="Sadri, Amin" w:date="2020-02-10T11:30:00Z"/>
        </w:trPr>
        <w:tc>
          <w:tcPr>
            <w:tcW w:w="1705" w:type="dxa"/>
            <w:tcPrChange w:id="90" w:author="Sadri, Amin" w:date="2020-02-10T11:35:00Z">
              <w:tcPr>
                <w:tcW w:w="1705" w:type="dxa"/>
              </w:tcPr>
            </w:tcPrChange>
          </w:tcPr>
          <w:p w:rsidR="00A61A2A" w:rsidRPr="008039EB" w:rsidRDefault="00A61A2A" w:rsidP="00A61A2A">
            <w:pPr>
              <w:autoSpaceDE w:val="0"/>
              <w:autoSpaceDN w:val="0"/>
              <w:adjustRightInd w:val="0"/>
              <w:spacing w:line="276" w:lineRule="auto"/>
              <w:rPr>
                <w:ins w:id="91" w:author="Sadri, Amin" w:date="2020-02-10T11:30:00Z"/>
                <w:rFonts w:ascii="CMBX10" w:hAnsi="CMBX10" w:cs="CMBX10"/>
                <w:sz w:val="24"/>
                <w:szCs w:val="24"/>
              </w:rPr>
            </w:pPr>
            <w:ins w:id="92" w:author="Sadri, Amin" w:date="2020-02-10T11:30:00Z">
              <w:r w:rsidRPr="008039EB">
                <w:rPr>
                  <w:rFonts w:ascii="CMBX10" w:hAnsi="CMBX10" w:cs="CMBX10"/>
                  <w:sz w:val="24"/>
                  <w:szCs w:val="24"/>
                </w:rPr>
                <w:t>Statement A</w:t>
              </w:r>
            </w:ins>
          </w:p>
        </w:tc>
        <w:tc>
          <w:tcPr>
            <w:tcW w:w="1980" w:type="dxa"/>
            <w:tcPrChange w:id="93" w:author="Sadri, Amin" w:date="2020-02-10T11:35:00Z">
              <w:tcPr>
                <w:tcW w:w="2803" w:type="dxa"/>
                <w:gridSpan w:val="2"/>
              </w:tcPr>
            </w:tcPrChange>
          </w:tcPr>
          <w:p w:rsidR="00A61A2A" w:rsidRPr="008039EB" w:rsidRDefault="00A61A2A" w:rsidP="00A61A2A">
            <w:pPr>
              <w:autoSpaceDE w:val="0"/>
              <w:autoSpaceDN w:val="0"/>
              <w:adjustRightInd w:val="0"/>
              <w:spacing w:line="276" w:lineRule="auto"/>
              <w:rPr>
                <w:ins w:id="94" w:author="Sadri, Amin" w:date="2020-02-10T11:30:00Z"/>
                <w:rFonts w:ascii="CMBX10" w:hAnsi="CMBX10" w:cs="CMBX10"/>
                <w:sz w:val="24"/>
                <w:szCs w:val="24"/>
              </w:rPr>
            </w:pPr>
            <w:ins w:id="95" w:author="Sadri, Amin" w:date="2020-02-10T11:30:00Z">
              <w:r w:rsidRPr="008039EB">
                <w:rPr>
                  <w:rFonts w:ascii="CMBX10" w:hAnsi="CMBX10" w:cs="CMBX10"/>
                  <w:sz w:val="24"/>
                  <w:szCs w:val="24"/>
                </w:rPr>
                <w:t>Account No.</w:t>
              </w:r>
            </w:ins>
          </w:p>
        </w:tc>
        <w:tc>
          <w:tcPr>
            <w:tcW w:w="3690" w:type="dxa"/>
            <w:tcPrChange w:id="96" w:author="Sadri, Amin" w:date="2020-02-10T11:35:00Z">
              <w:tcPr>
                <w:tcW w:w="2254" w:type="dxa"/>
              </w:tcPr>
            </w:tcPrChange>
          </w:tcPr>
          <w:p w:rsidR="00A61A2A" w:rsidRDefault="008A017A" w:rsidP="00A61A2A">
            <w:pPr>
              <w:autoSpaceDE w:val="0"/>
              <w:autoSpaceDN w:val="0"/>
              <w:adjustRightInd w:val="0"/>
              <w:spacing w:line="276" w:lineRule="auto"/>
              <w:rPr>
                <w:ins w:id="97" w:author="Sadri, Amin" w:date="2020-02-10T11:30:00Z"/>
                <w:rFonts w:ascii="CMBX10" w:hAnsi="CMBX10" w:cs="CMBX10"/>
                <w:sz w:val="24"/>
                <w:szCs w:val="24"/>
              </w:rPr>
            </w:pPr>
            <w:ins w:id="98" w:author="Sadri, Amin" w:date="2020-02-10T11:35:00Z">
              <w:r>
                <w:rPr>
                  <w:rFonts w:ascii="CMBX10" w:hAnsi="CMBX10" w:cs="CMBX10"/>
                  <w:sz w:val="24"/>
                  <w:szCs w:val="24"/>
                </w:rPr>
                <w:t>|254 – 1120| + |1231 – 230|</w:t>
              </w:r>
            </w:ins>
          </w:p>
        </w:tc>
        <w:tc>
          <w:tcPr>
            <w:tcW w:w="1641" w:type="dxa"/>
            <w:tcPrChange w:id="99" w:author="Sadri, Amin" w:date="2020-02-10T11:35:00Z">
              <w:tcPr>
                <w:tcW w:w="2254" w:type="dxa"/>
              </w:tcPr>
            </w:tcPrChange>
          </w:tcPr>
          <w:p w:rsidR="00A61A2A" w:rsidRDefault="008A017A" w:rsidP="00A61A2A">
            <w:pPr>
              <w:autoSpaceDE w:val="0"/>
              <w:autoSpaceDN w:val="0"/>
              <w:adjustRightInd w:val="0"/>
              <w:spacing w:line="276" w:lineRule="auto"/>
              <w:rPr>
                <w:ins w:id="100" w:author="Sadri, Amin" w:date="2020-02-10T11:30:00Z"/>
                <w:rFonts w:ascii="CMBX10" w:hAnsi="CMBX10" w:cs="CMBX10"/>
                <w:sz w:val="24"/>
                <w:szCs w:val="24"/>
              </w:rPr>
            </w:pPr>
            <w:ins w:id="101" w:author="Sadri, Amin" w:date="2020-02-10T11:35:00Z">
              <w:r>
                <w:rPr>
                  <w:rFonts w:ascii="CMBX10" w:hAnsi="CMBX10" w:cs="CMBX10"/>
                  <w:sz w:val="24"/>
                  <w:szCs w:val="24"/>
                </w:rPr>
                <w:t>200</w:t>
              </w:r>
            </w:ins>
          </w:p>
        </w:tc>
      </w:tr>
      <w:tr w:rsidR="00A61A2A" w:rsidTr="008A017A">
        <w:trPr>
          <w:ins w:id="102" w:author="Sadri, Amin" w:date="2020-02-10T11:29:00Z"/>
        </w:trPr>
        <w:tc>
          <w:tcPr>
            <w:tcW w:w="1705" w:type="dxa"/>
            <w:tcPrChange w:id="103" w:author="Sadri, Amin" w:date="2020-02-10T11:35:00Z">
              <w:tcPr>
                <w:tcW w:w="2254" w:type="dxa"/>
                <w:gridSpan w:val="2"/>
              </w:tcPr>
            </w:tcPrChange>
          </w:tcPr>
          <w:p w:rsidR="00A61A2A" w:rsidRDefault="00A61A2A" w:rsidP="00A61A2A">
            <w:pPr>
              <w:autoSpaceDE w:val="0"/>
              <w:autoSpaceDN w:val="0"/>
              <w:adjustRightInd w:val="0"/>
              <w:spacing w:line="276" w:lineRule="auto"/>
              <w:rPr>
                <w:ins w:id="104" w:author="Sadri, Amin" w:date="2020-02-10T11:29:00Z"/>
                <w:rFonts w:ascii="CMBX10" w:hAnsi="CMBX10" w:cs="CMBX10"/>
                <w:sz w:val="24"/>
                <w:szCs w:val="24"/>
              </w:rPr>
            </w:pPr>
            <w:ins w:id="105" w:author="Sadri, Amin" w:date="2020-02-10T11:29:00Z">
              <w:r w:rsidRPr="008039EB">
                <w:rPr>
                  <w:rFonts w:ascii="CMBX10" w:hAnsi="CMBX10" w:cs="CMBX10"/>
                  <w:sz w:val="24"/>
                  <w:szCs w:val="24"/>
                </w:rPr>
                <w:t>Statement A</w:t>
              </w:r>
            </w:ins>
          </w:p>
        </w:tc>
        <w:tc>
          <w:tcPr>
            <w:tcW w:w="1980" w:type="dxa"/>
            <w:tcPrChange w:id="106" w:author="Sadri, Amin" w:date="2020-02-10T11:35:00Z">
              <w:tcPr>
                <w:tcW w:w="2254" w:type="dxa"/>
              </w:tcPr>
            </w:tcPrChange>
          </w:tcPr>
          <w:p w:rsidR="00A61A2A" w:rsidRDefault="00A61A2A" w:rsidP="00A61A2A">
            <w:pPr>
              <w:autoSpaceDE w:val="0"/>
              <w:autoSpaceDN w:val="0"/>
              <w:adjustRightInd w:val="0"/>
              <w:spacing w:line="276" w:lineRule="auto"/>
              <w:rPr>
                <w:ins w:id="107" w:author="Sadri, Amin" w:date="2020-02-10T11:29:00Z"/>
                <w:rFonts w:ascii="CMBX10" w:hAnsi="CMBX10" w:cs="CMBX10"/>
                <w:sz w:val="24"/>
                <w:szCs w:val="24"/>
              </w:rPr>
            </w:pPr>
            <w:ins w:id="108" w:author="Sadri, Amin" w:date="2020-02-10T11:30:00Z">
              <w:r w:rsidRPr="008039EB">
                <w:rPr>
                  <w:rFonts w:ascii="CMBX10" w:hAnsi="CMBX10" w:cs="CMBX10"/>
                  <w:sz w:val="24"/>
                  <w:szCs w:val="24"/>
                </w:rPr>
                <w:t>Account Holder</w:t>
              </w:r>
            </w:ins>
          </w:p>
        </w:tc>
        <w:tc>
          <w:tcPr>
            <w:tcW w:w="3690" w:type="dxa"/>
            <w:tcPrChange w:id="109" w:author="Sadri, Amin" w:date="2020-02-10T11:35:00Z">
              <w:tcPr>
                <w:tcW w:w="2254" w:type="dxa"/>
              </w:tcPr>
            </w:tcPrChange>
          </w:tcPr>
          <w:p w:rsidR="00A61A2A" w:rsidRDefault="008A017A" w:rsidP="00A61A2A">
            <w:pPr>
              <w:autoSpaceDE w:val="0"/>
              <w:autoSpaceDN w:val="0"/>
              <w:adjustRightInd w:val="0"/>
              <w:spacing w:line="276" w:lineRule="auto"/>
              <w:rPr>
                <w:ins w:id="110" w:author="Sadri, Amin" w:date="2020-02-10T11:29:00Z"/>
                <w:rFonts w:ascii="CMBX10" w:hAnsi="CMBX10" w:cs="CMBX10"/>
                <w:sz w:val="24"/>
                <w:szCs w:val="24"/>
              </w:rPr>
            </w:pPr>
            <w:ins w:id="111" w:author="Sadri, Amin" w:date="2020-02-10T11:35:00Z">
              <w:r>
                <w:rPr>
                  <w:rFonts w:ascii="CMBX10" w:hAnsi="CMBX10" w:cs="CMBX10"/>
                  <w:sz w:val="24"/>
                  <w:szCs w:val="24"/>
                </w:rPr>
                <w:t>Not found</w:t>
              </w:r>
            </w:ins>
          </w:p>
        </w:tc>
        <w:tc>
          <w:tcPr>
            <w:tcW w:w="1641" w:type="dxa"/>
            <w:tcPrChange w:id="112" w:author="Sadri, Amin" w:date="2020-02-10T11:35:00Z">
              <w:tcPr>
                <w:tcW w:w="2254" w:type="dxa"/>
              </w:tcPr>
            </w:tcPrChange>
          </w:tcPr>
          <w:p w:rsidR="00A61A2A" w:rsidRDefault="008A017A" w:rsidP="00A61A2A">
            <w:pPr>
              <w:autoSpaceDE w:val="0"/>
              <w:autoSpaceDN w:val="0"/>
              <w:adjustRightInd w:val="0"/>
              <w:spacing w:line="276" w:lineRule="auto"/>
              <w:rPr>
                <w:ins w:id="113" w:author="Sadri, Amin" w:date="2020-02-10T11:29:00Z"/>
                <w:rFonts w:ascii="CMBX10" w:hAnsi="CMBX10" w:cs="CMBX10"/>
                <w:sz w:val="24"/>
                <w:szCs w:val="24"/>
              </w:rPr>
            </w:pPr>
            <w:ins w:id="114" w:author="Sadri, Amin" w:date="2020-02-10T11:36:00Z">
              <w:r>
                <w:rPr>
                  <w:rFonts w:ascii="CMBX10" w:hAnsi="CMBX10" w:cs="CMBX10"/>
                  <w:sz w:val="24"/>
                  <w:szCs w:val="24"/>
                </w:rPr>
                <w:t>200</w:t>
              </w:r>
            </w:ins>
          </w:p>
        </w:tc>
      </w:tr>
      <w:tr w:rsidR="00A61A2A" w:rsidTr="008A017A">
        <w:trPr>
          <w:ins w:id="115" w:author="Sadri, Amin" w:date="2020-02-10T11:29:00Z"/>
        </w:trPr>
        <w:tc>
          <w:tcPr>
            <w:tcW w:w="1705" w:type="dxa"/>
            <w:tcPrChange w:id="116" w:author="Sadri, Amin" w:date="2020-02-10T11:35:00Z">
              <w:tcPr>
                <w:tcW w:w="2254" w:type="dxa"/>
                <w:gridSpan w:val="2"/>
              </w:tcPr>
            </w:tcPrChange>
          </w:tcPr>
          <w:p w:rsidR="00A61A2A" w:rsidRDefault="00A61A2A" w:rsidP="00A61A2A">
            <w:pPr>
              <w:autoSpaceDE w:val="0"/>
              <w:autoSpaceDN w:val="0"/>
              <w:adjustRightInd w:val="0"/>
              <w:spacing w:line="276" w:lineRule="auto"/>
              <w:rPr>
                <w:ins w:id="117" w:author="Sadri, Amin" w:date="2020-02-10T11:29:00Z"/>
                <w:rFonts w:ascii="CMBX10" w:hAnsi="CMBX10" w:cs="CMBX10"/>
                <w:sz w:val="24"/>
                <w:szCs w:val="24"/>
              </w:rPr>
            </w:pPr>
            <w:ins w:id="118" w:author="Sadri, Amin" w:date="2020-02-10T11:29:00Z">
              <w:r w:rsidRPr="008039EB">
                <w:rPr>
                  <w:rFonts w:ascii="CMBX10" w:hAnsi="CMBX10" w:cs="CMBX10"/>
                  <w:sz w:val="24"/>
                  <w:szCs w:val="24"/>
                </w:rPr>
                <w:t>Statement A</w:t>
              </w:r>
            </w:ins>
          </w:p>
        </w:tc>
        <w:tc>
          <w:tcPr>
            <w:tcW w:w="1980" w:type="dxa"/>
            <w:tcPrChange w:id="119" w:author="Sadri, Amin" w:date="2020-02-10T11:35:00Z">
              <w:tcPr>
                <w:tcW w:w="2254" w:type="dxa"/>
              </w:tcPr>
            </w:tcPrChange>
          </w:tcPr>
          <w:p w:rsidR="00A61A2A" w:rsidRDefault="00A61A2A" w:rsidP="00A61A2A">
            <w:pPr>
              <w:autoSpaceDE w:val="0"/>
              <w:autoSpaceDN w:val="0"/>
              <w:adjustRightInd w:val="0"/>
              <w:spacing w:line="276" w:lineRule="auto"/>
              <w:rPr>
                <w:ins w:id="120" w:author="Sadri, Amin" w:date="2020-02-10T11:29:00Z"/>
                <w:rFonts w:ascii="CMBX10" w:hAnsi="CMBX10" w:cs="CMBX10"/>
                <w:sz w:val="24"/>
                <w:szCs w:val="24"/>
              </w:rPr>
            </w:pPr>
            <w:ins w:id="121" w:author="Sadri, Amin" w:date="2020-02-10T11:31:00Z">
              <w:r w:rsidRPr="008039EB">
                <w:rPr>
                  <w:rFonts w:ascii="CMBX10" w:hAnsi="CMBX10" w:cs="CMBX10"/>
                  <w:sz w:val="24"/>
                  <w:szCs w:val="24"/>
                </w:rPr>
                <w:t>Account Type</w:t>
              </w:r>
            </w:ins>
          </w:p>
        </w:tc>
        <w:tc>
          <w:tcPr>
            <w:tcW w:w="3690" w:type="dxa"/>
            <w:tcPrChange w:id="122" w:author="Sadri, Amin" w:date="2020-02-10T11:35:00Z">
              <w:tcPr>
                <w:tcW w:w="2254" w:type="dxa"/>
              </w:tcPr>
            </w:tcPrChange>
          </w:tcPr>
          <w:p w:rsidR="00A61A2A" w:rsidRDefault="008A017A" w:rsidP="00A61A2A">
            <w:pPr>
              <w:autoSpaceDE w:val="0"/>
              <w:autoSpaceDN w:val="0"/>
              <w:adjustRightInd w:val="0"/>
              <w:spacing w:line="276" w:lineRule="auto"/>
              <w:rPr>
                <w:ins w:id="123" w:author="Sadri, Amin" w:date="2020-02-10T11:29:00Z"/>
                <w:rFonts w:ascii="CMBX10" w:hAnsi="CMBX10" w:cs="CMBX10"/>
                <w:sz w:val="24"/>
                <w:szCs w:val="24"/>
              </w:rPr>
            </w:pPr>
            <w:ins w:id="124" w:author="Sadri, Amin" w:date="2020-02-10T11:36:00Z">
              <w:r>
                <w:rPr>
                  <w:rFonts w:ascii="CMBX10" w:hAnsi="CMBX10" w:cs="CMBX10"/>
                  <w:sz w:val="24"/>
                  <w:szCs w:val="24"/>
                </w:rPr>
                <w:t>Not found</w:t>
              </w:r>
            </w:ins>
          </w:p>
        </w:tc>
        <w:tc>
          <w:tcPr>
            <w:tcW w:w="1641" w:type="dxa"/>
            <w:tcPrChange w:id="125" w:author="Sadri, Amin" w:date="2020-02-10T11:35:00Z">
              <w:tcPr>
                <w:tcW w:w="2254" w:type="dxa"/>
              </w:tcPr>
            </w:tcPrChange>
          </w:tcPr>
          <w:p w:rsidR="00A61A2A" w:rsidRDefault="008A017A" w:rsidP="00A61A2A">
            <w:pPr>
              <w:autoSpaceDE w:val="0"/>
              <w:autoSpaceDN w:val="0"/>
              <w:adjustRightInd w:val="0"/>
              <w:spacing w:line="276" w:lineRule="auto"/>
              <w:rPr>
                <w:ins w:id="126" w:author="Sadri, Amin" w:date="2020-02-10T11:29:00Z"/>
                <w:rFonts w:ascii="CMBX10" w:hAnsi="CMBX10" w:cs="CMBX10"/>
                <w:sz w:val="24"/>
                <w:szCs w:val="24"/>
              </w:rPr>
            </w:pPr>
            <w:ins w:id="127" w:author="Sadri, Amin" w:date="2020-02-10T11:36:00Z">
              <w:r>
                <w:rPr>
                  <w:rFonts w:ascii="CMBX10" w:hAnsi="CMBX10" w:cs="CMBX10"/>
                  <w:sz w:val="24"/>
                  <w:szCs w:val="24"/>
                </w:rPr>
                <w:t>200</w:t>
              </w:r>
            </w:ins>
          </w:p>
        </w:tc>
      </w:tr>
      <w:tr w:rsidR="00A61A2A" w:rsidTr="008A017A">
        <w:trPr>
          <w:ins w:id="128" w:author="Sadri, Amin" w:date="2020-02-10T11:29:00Z"/>
        </w:trPr>
        <w:tc>
          <w:tcPr>
            <w:tcW w:w="1705" w:type="dxa"/>
            <w:tcPrChange w:id="129" w:author="Sadri, Amin" w:date="2020-02-10T11:35:00Z">
              <w:tcPr>
                <w:tcW w:w="2254" w:type="dxa"/>
                <w:gridSpan w:val="2"/>
              </w:tcPr>
            </w:tcPrChange>
          </w:tcPr>
          <w:p w:rsidR="00A61A2A" w:rsidRDefault="00A61A2A" w:rsidP="00A61A2A">
            <w:pPr>
              <w:autoSpaceDE w:val="0"/>
              <w:autoSpaceDN w:val="0"/>
              <w:adjustRightInd w:val="0"/>
              <w:spacing w:line="276" w:lineRule="auto"/>
              <w:rPr>
                <w:ins w:id="130" w:author="Sadri, Amin" w:date="2020-02-10T11:29:00Z"/>
                <w:rFonts w:ascii="CMBX10" w:hAnsi="CMBX10" w:cs="CMBX10"/>
                <w:sz w:val="24"/>
                <w:szCs w:val="24"/>
              </w:rPr>
            </w:pPr>
            <w:ins w:id="131" w:author="Sadri, Amin" w:date="2020-02-10T11:29:00Z">
              <w:r w:rsidRPr="008039EB">
                <w:rPr>
                  <w:rFonts w:ascii="CMBX10" w:hAnsi="CMBX10" w:cs="CMBX10"/>
                  <w:sz w:val="24"/>
                  <w:szCs w:val="24"/>
                </w:rPr>
                <w:t>Statement B</w:t>
              </w:r>
            </w:ins>
          </w:p>
        </w:tc>
        <w:tc>
          <w:tcPr>
            <w:tcW w:w="1980" w:type="dxa"/>
            <w:tcPrChange w:id="132" w:author="Sadri, Amin" w:date="2020-02-10T11:35:00Z">
              <w:tcPr>
                <w:tcW w:w="2254" w:type="dxa"/>
              </w:tcPr>
            </w:tcPrChange>
          </w:tcPr>
          <w:p w:rsidR="00A61A2A" w:rsidRDefault="00A61A2A" w:rsidP="00A61A2A">
            <w:pPr>
              <w:autoSpaceDE w:val="0"/>
              <w:autoSpaceDN w:val="0"/>
              <w:adjustRightInd w:val="0"/>
              <w:spacing w:line="276" w:lineRule="auto"/>
              <w:rPr>
                <w:ins w:id="133" w:author="Sadri, Amin" w:date="2020-02-10T11:29:00Z"/>
                <w:rFonts w:ascii="CMBX10" w:hAnsi="CMBX10" w:cs="CMBX10"/>
                <w:sz w:val="24"/>
                <w:szCs w:val="24"/>
              </w:rPr>
            </w:pPr>
            <w:ins w:id="134" w:author="Sadri, Amin" w:date="2020-02-10T11:29:00Z">
              <w:r w:rsidRPr="008039EB">
                <w:rPr>
                  <w:rFonts w:ascii="CMBX10" w:hAnsi="CMBX10" w:cs="CMBX10"/>
                  <w:sz w:val="24"/>
                  <w:szCs w:val="24"/>
                </w:rPr>
                <w:t>Account No.</w:t>
              </w:r>
            </w:ins>
          </w:p>
        </w:tc>
        <w:tc>
          <w:tcPr>
            <w:tcW w:w="3690" w:type="dxa"/>
            <w:tcPrChange w:id="135" w:author="Sadri, Amin" w:date="2020-02-10T11:35:00Z">
              <w:tcPr>
                <w:tcW w:w="2254" w:type="dxa"/>
              </w:tcPr>
            </w:tcPrChange>
          </w:tcPr>
          <w:p w:rsidR="00A61A2A" w:rsidRDefault="008A017A" w:rsidP="00A61A2A">
            <w:pPr>
              <w:autoSpaceDE w:val="0"/>
              <w:autoSpaceDN w:val="0"/>
              <w:adjustRightInd w:val="0"/>
              <w:spacing w:line="276" w:lineRule="auto"/>
              <w:rPr>
                <w:ins w:id="136" w:author="Sadri, Amin" w:date="2020-02-10T11:29:00Z"/>
                <w:rFonts w:ascii="CMBX10" w:hAnsi="CMBX10" w:cs="CMBX10"/>
                <w:sz w:val="24"/>
                <w:szCs w:val="24"/>
              </w:rPr>
            </w:pPr>
            <w:ins w:id="137" w:author="Sadri, Amin" w:date="2020-02-10T11:36:00Z">
              <w:r>
                <w:rPr>
                  <w:rFonts w:ascii="CMBX10" w:hAnsi="CMBX10" w:cs="CMBX10"/>
                  <w:sz w:val="24"/>
                  <w:szCs w:val="24"/>
                </w:rPr>
                <w:t>|1123 - 1120| + |230 - 231|</w:t>
              </w:r>
            </w:ins>
          </w:p>
        </w:tc>
        <w:tc>
          <w:tcPr>
            <w:tcW w:w="1641" w:type="dxa"/>
            <w:tcPrChange w:id="138" w:author="Sadri, Amin" w:date="2020-02-10T11:35:00Z">
              <w:tcPr>
                <w:tcW w:w="2254" w:type="dxa"/>
              </w:tcPr>
            </w:tcPrChange>
          </w:tcPr>
          <w:p w:rsidR="00A61A2A" w:rsidRDefault="008A017A" w:rsidP="00A61A2A">
            <w:pPr>
              <w:autoSpaceDE w:val="0"/>
              <w:autoSpaceDN w:val="0"/>
              <w:adjustRightInd w:val="0"/>
              <w:spacing w:line="276" w:lineRule="auto"/>
              <w:rPr>
                <w:ins w:id="139" w:author="Sadri, Amin" w:date="2020-02-10T11:29:00Z"/>
                <w:rFonts w:ascii="CMBX10" w:hAnsi="CMBX10" w:cs="CMBX10"/>
                <w:sz w:val="24"/>
                <w:szCs w:val="24"/>
              </w:rPr>
            </w:pPr>
            <w:ins w:id="140" w:author="Sadri, Amin" w:date="2020-02-10T11:37:00Z">
              <w:r>
                <w:rPr>
                  <w:rFonts w:ascii="CMBX10" w:hAnsi="CMBX10" w:cs="CMBX10"/>
                  <w:sz w:val="24"/>
                  <w:szCs w:val="24"/>
                </w:rPr>
                <w:t>4</w:t>
              </w:r>
            </w:ins>
          </w:p>
        </w:tc>
      </w:tr>
      <w:tr w:rsidR="00A61A2A" w:rsidTr="008A017A">
        <w:trPr>
          <w:ins w:id="141" w:author="Sadri, Amin" w:date="2020-02-10T11:29:00Z"/>
        </w:trPr>
        <w:tc>
          <w:tcPr>
            <w:tcW w:w="1705" w:type="dxa"/>
            <w:tcPrChange w:id="142" w:author="Sadri, Amin" w:date="2020-02-10T11:35:00Z">
              <w:tcPr>
                <w:tcW w:w="2254" w:type="dxa"/>
                <w:gridSpan w:val="2"/>
              </w:tcPr>
            </w:tcPrChange>
          </w:tcPr>
          <w:p w:rsidR="00A61A2A" w:rsidRDefault="00A61A2A" w:rsidP="00A61A2A">
            <w:pPr>
              <w:autoSpaceDE w:val="0"/>
              <w:autoSpaceDN w:val="0"/>
              <w:adjustRightInd w:val="0"/>
              <w:spacing w:line="276" w:lineRule="auto"/>
              <w:rPr>
                <w:ins w:id="143" w:author="Sadri, Amin" w:date="2020-02-10T11:29:00Z"/>
                <w:rFonts w:ascii="CMBX10" w:hAnsi="CMBX10" w:cs="CMBX10"/>
                <w:sz w:val="24"/>
                <w:szCs w:val="24"/>
              </w:rPr>
            </w:pPr>
            <w:ins w:id="144" w:author="Sadri, Amin" w:date="2020-02-10T11:29:00Z">
              <w:r w:rsidRPr="008039EB">
                <w:rPr>
                  <w:rFonts w:ascii="CMBX10" w:hAnsi="CMBX10" w:cs="CMBX10"/>
                  <w:sz w:val="24"/>
                  <w:szCs w:val="24"/>
                </w:rPr>
                <w:t>Statement B</w:t>
              </w:r>
            </w:ins>
          </w:p>
        </w:tc>
        <w:tc>
          <w:tcPr>
            <w:tcW w:w="1980" w:type="dxa"/>
            <w:tcPrChange w:id="145" w:author="Sadri, Amin" w:date="2020-02-10T11:35:00Z">
              <w:tcPr>
                <w:tcW w:w="2254" w:type="dxa"/>
              </w:tcPr>
            </w:tcPrChange>
          </w:tcPr>
          <w:p w:rsidR="00A61A2A" w:rsidRDefault="00A61A2A" w:rsidP="00A61A2A">
            <w:pPr>
              <w:autoSpaceDE w:val="0"/>
              <w:autoSpaceDN w:val="0"/>
              <w:adjustRightInd w:val="0"/>
              <w:spacing w:line="276" w:lineRule="auto"/>
              <w:rPr>
                <w:ins w:id="146" w:author="Sadri, Amin" w:date="2020-02-10T11:29:00Z"/>
                <w:rFonts w:ascii="CMBX10" w:hAnsi="CMBX10" w:cs="CMBX10"/>
                <w:sz w:val="24"/>
                <w:szCs w:val="24"/>
              </w:rPr>
            </w:pPr>
            <w:ins w:id="147" w:author="Sadri, Amin" w:date="2020-02-10T11:31:00Z">
              <w:r w:rsidRPr="008039EB">
                <w:rPr>
                  <w:rFonts w:ascii="CMBX10" w:hAnsi="CMBX10" w:cs="CMBX10"/>
                  <w:sz w:val="24"/>
                  <w:szCs w:val="24"/>
                </w:rPr>
                <w:t>Account Name</w:t>
              </w:r>
            </w:ins>
          </w:p>
        </w:tc>
        <w:tc>
          <w:tcPr>
            <w:tcW w:w="3690" w:type="dxa"/>
            <w:tcPrChange w:id="148" w:author="Sadri, Amin" w:date="2020-02-10T11:35:00Z">
              <w:tcPr>
                <w:tcW w:w="2254" w:type="dxa"/>
              </w:tcPr>
            </w:tcPrChange>
          </w:tcPr>
          <w:p w:rsidR="00A61A2A" w:rsidRDefault="008A017A" w:rsidP="00A61A2A">
            <w:pPr>
              <w:autoSpaceDE w:val="0"/>
              <w:autoSpaceDN w:val="0"/>
              <w:adjustRightInd w:val="0"/>
              <w:spacing w:line="276" w:lineRule="auto"/>
              <w:rPr>
                <w:ins w:id="149" w:author="Sadri, Amin" w:date="2020-02-10T11:29:00Z"/>
                <w:rFonts w:ascii="CMBX10" w:hAnsi="CMBX10" w:cs="CMBX10"/>
                <w:sz w:val="24"/>
                <w:szCs w:val="24"/>
              </w:rPr>
            </w:pPr>
            <w:ins w:id="150" w:author="Sadri, Amin" w:date="2020-02-10T11:37:00Z">
              <w:r>
                <w:rPr>
                  <w:rFonts w:ascii="CMBX10" w:hAnsi="CMBX10" w:cs="CMBX10"/>
                  <w:sz w:val="24"/>
                  <w:szCs w:val="24"/>
                </w:rPr>
                <w:t>|101 – 100| +|360 – 359|</w:t>
              </w:r>
            </w:ins>
          </w:p>
        </w:tc>
        <w:tc>
          <w:tcPr>
            <w:tcW w:w="1641" w:type="dxa"/>
            <w:tcPrChange w:id="151" w:author="Sadri, Amin" w:date="2020-02-10T11:35:00Z">
              <w:tcPr>
                <w:tcW w:w="2254" w:type="dxa"/>
              </w:tcPr>
            </w:tcPrChange>
          </w:tcPr>
          <w:p w:rsidR="00A61A2A" w:rsidRDefault="008A017A" w:rsidP="00A61A2A">
            <w:pPr>
              <w:autoSpaceDE w:val="0"/>
              <w:autoSpaceDN w:val="0"/>
              <w:adjustRightInd w:val="0"/>
              <w:spacing w:line="276" w:lineRule="auto"/>
              <w:rPr>
                <w:ins w:id="152" w:author="Sadri, Amin" w:date="2020-02-10T11:29:00Z"/>
                <w:rFonts w:ascii="CMBX10" w:hAnsi="CMBX10" w:cs="CMBX10"/>
                <w:sz w:val="24"/>
                <w:szCs w:val="24"/>
              </w:rPr>
            </w:pPr>
            <w:ins w:id="153" w:author="Sadri, Amin" w:date="2020-02-10T11:37:00Z">
              <w:r>
                <w:rPr>
                  <w:rFonts w:ascii="CMBX10" w:hAnsi="CMBX10" w:cs="CMBX10"/>
                  <w:sz w:val="24"/>
                  <w:szCs w:val="24"/>
                </w:rPr>
                <w:t>2</w:t>
              </w:r>
            </w:ins>
          </w:p>
        </w:tc>
      </w:tr>
    </w:tbl>
    <w:p w:rsidR="00D12B7F" w:rsidRDefault="00D12B7F" w:rsidP="005D723F">
      <w:pPr>
        <w:autoSpaceDE w:val="0"/>
        <w:autoSpaceDN w:val="0"/>
        <w:adjustRightInd w:val="0"/>
        <w:spacing w:after="0" w:line="276" w:lineRule="auto"/>
        <w:rPr>
          <w:ins w:id="154" w:author="Sadri, Amin" w:date="2020-02-10T11:22:00Z"/>
          <w:rFonts w:ascii="CMR10" w:hAnsi="CMR10" w:cs="CMR10"/>
          <w:sz w:val="24"/>
          <w:szCs w:val="24"/>
        </w:rPr>
      </w:pPr>
    </w:p>
    <w:p w:rsidR="00D12B7F" w:rsidRDefault="008A017A" w:rsidP="008A017A">
      <w:pPr>
        <w:autoSpaceDE w:val="0"/>
        <w:autoSpaceDN w:val="0"/>
        <w:adjustRightInd w:val="0"/>
        <w:spacing w:after="0" w:line="276" w:lineRule="auto"/>
        <w:rPr>
          <w:ins w:id="155" w:author="Sadri, Amin" w:date="2020-02-10T11:38:00Z"/>
          <w:rFonts w:ascii="CMR10" w:hAnsi="CMR10" w:cs="CMR10"/>
          <w:sz w:val="24"/>
          <w:szCs w:val="24"/>
        </w:rPr>
      </w:pPr>
      <w:ins w:id="156" w:author="Sadri, Amin" w:date="2020-02-10T11:38:00Z">
        <w:r>
          <w:rPr>
            <w:rFonts w:ascii="CMR10" w:hAnsi="CMR10" w:cs="CMR10"/>
            <w:sz w:val="24"/>
            <w:szCs w:val="24"/>
          </w:rPr>
          <w:t xml:space="preserve">The distance </w:t>
        </w:r>
      </w:ins>
      <w:ins w:id="157" w:author="Sadri, Amin" w:date="2020-02-10T11:40:00Z">
        <w:r>
          <w:rPr>
            <w:rFonts w:ascii="CMR10" w:hAnsi="CMR10" w:cs="CMR10"/>
            <w:sz w:val="24"/>
            <w:szCs w:val="24"/>
          </w:rPr>
          <w:t>between “</w:t>
        </w:r>
      </w:ins>
      <w:ins w:id="158" w:author="Sadri, Amin" w:date="2020-02-10T11:39:00Z">
        <w:r w:rsidRPr="008039EB">
          <w:rPr>
            <w:rFonts w:ascii="CMBX10" w:hAnsi="CMBX10" w:cs="CMBX10"/>
            <w:sz w:val="24"/>
            <w:szCs w:val="24"/>
          </w:rPr>
          <w:t>Account No.</w:t>
        </w:r>
        <w:r>
          <w:rPr>
            <w:rFonts w:ascii="CMBX10" w:hAnsi="CMBX10" w:cs="CMBX10"/>
            <w:sz w:val="24"/>
            <w:szCs w:val="24"/>
          </w:rPr>
          <w:t>” in Statement A is 200 because the Ma</w:t>
        </w:r>
      </w:ins>
      <w:ins w:id="159" w:author="Sadri, Amin" w:date="2020-02-10T11:40:00Z">
        <w:r>
          <w:rPr>
            <w:rFonts w:ascii="CMBX10" w:hAnsi="CMBX10" w:cs="CMBX10"/>
            <w:sz w:val="24"/>
            <w:szCs w:val="24"/>
          </w:rPr>
          <w:t xml:space="preserve">nhattan distance exceeds 200 pixels. For “Account Holder” and </w:t>
        </w:r>
      </w:ins>
      <w:ins w:id="160" w:author="Sadri, Amin" w:date="2020-02-10T11:41:00Z">
        <w:r>
          <w:rPr>
            <w:rFonts w:ascii="CMBX10" w:hAnsi="CMBX10" w:cs="CMBX10"/>
            <w:sz w:val="24"/>
            <w:szCs w:val="24"/>
          </w:rPr>
          <w:t xml:space="preserve">“Account type” the distances are 200 because they are not found in the test case. As a result the distance between the test case and Statement A is 200 while this value is </w:t>
        </w:r>
      </w:ins>
      <w:ins w:id="161" w:author="Sadri, Amin" w:date="2020-02-10T11:43:00Z">
        <w:r>
          <w:rPr>
            <w:rFonts w:ascii="CMBX10" w:hAnsi="CMBX10" w:cs="CMBX10"/>
            <w:sz w:val="24"/>
            <w:szCs w:val="24"/>
          </w:rPr>
          <w:t>the average of 4 and 2</w:t>
        </w:r>
      </w:ins>
      <w:ins w:id="162" w:author="Sadri, Amin" w:date="2020-02-10T11:41:00Z">
        <w:r>
          <w:rPr>
            <w:rFonts w:ascii="CMBX10" w:hAnsi="CMBX10" w:cs="CMBX10"/>
            <w:sz w:val="24"/>
            <w:szCs w:val="24"/>
          </w:rPr>
          <w:t xml:space="preserve"> for </w:t>
        </w:r>
      </w:ins>
      <w:ins w:id="163" w:author="Sadri, Amin" w:date="2020-02-10T11:43:00Z">
        <w:r>
          <w:rPr>
            <w:rFonts w:ascii="CMBX10" w:hAnsi="CMBX10" w:cs="CMBX10"/>
            <w:sz w:val="24"/>
            <w:szCs w:val="24"/>
          </w:rPr>
          <w:t>Statement</w:t>
        </w:r>
      </w:ins>
      <w:ins w:id="164" w:author="Sadri, Amin" w:date="2020-02-10T11:41:00Z">
        <w:r>
          <w:rPr>
            <w:rFonts w:ascii="CMBX10" w:hAnsi="CMBX10" w:cs="CMBX10"/>
            <w:sz w:val="24"/>
            <w:szCs w:val="24"/>
          </w:rPr>
          <w:t xml:space="preserve"> B.</w:t>
        </w:r>
      </w:ins>
      <w:ins w:id="165" w:author="Sadri, Amin" w:date="2020-02-10T11:43:00Z">
        <w:r>
          <w:rPr>
            <w:rFonts w:ascii="CMBX10" w:hAnsi="CMBX10" w:cs="CMBX10"/>
            <w:sz w:val="24"/>
            <w:szCs w:val="24"/>
          </w:rPr>
          <w:t xml:space="preserve"> </w:t>
        </w:r>
      </w:ins>
      <w:ins w:id="166" w:author="Sadri, Amin" w:date="2020-02-10T11:44:00Z">
        <w:r>
          <w:rPr>
            <w:rFonts w:ascii="CMBX10" w:hAnsi="CMBX10" w:cs="CMBX10"/>
            <w:sz w:val="24"/>
            <w:szCs w:val="24"/>
          </w:rPr>
          <w:t>Therefore, t</w:t>
        </w:r>
      </w:ins>
      <w:ins w:id="167" w:author="Sadri, Amin" w:date="2020-02-10T11:43:00Z">
        <w:r w:rsidRPr="005D723F">
          <w:rPr>
            <w:rFonts w:ascii="CMR10" w:hAnsi="CMR10" w:cs="CMR10"/>
            <w:sz w:val="24"/>
            <w:szCs w:val="24"/>
          </w:rPr>
          <w:t xml:space="preserve">he test case belongs to Statement B class with a similarity score of </w:t>
        </w:r>
      </w:ins>
      <w:ins w:id="168" w:author="Sadri, Amin" w:date="2020-02-10T11:44:00Z">
        <w:r>
          <w:rPr>
            <w:rFonts w:ascii="CMR10" w:hAnsi="CMR10" w:cs="CMR10"/>
            <w:sz w:val="24"/>
            <w:szCs w:val="24"/>
          </w:rPr>
          <w:t>3</w:t>
        </w:r>
      </w:ins>
      <w:ins w:id="169" w:author="Sadri, Amin" w:date="2020-02-10T11:43:00Z">
        <w:r w:rsidRPr="005D723F">
          <w:rPr>
            <w:rFonts w:ascii="CMR10" w:hAnsi="CMR10" w:cs="CMR10"/>
            <w:sz w:val="24"/>
            <w:szCs w:val="24"/>
          </w:rPr>
          <w:t>.</w:t>
        </w:r>
      </w:ins>
    </w:p>
    <w:p w:rsidR="005D723F" w:rsidRPr="005D723F" w:rsidDel="003A3910" w:rsidRDefault="005D723F" w:rsidP="003A3910">
      <w:pPr>
        <w:autoSpaceDE w:val="0"/>
        <w:autoSpaceDN w:val="0"/>
        <w:adjustRightInd w:val="0"/>
        <w:spacing w:after="0" w:line="276" w:lineRule="auto"/>
        <w:rPr>
          <w:del w:id="170" w:author="Sadri, Amin" w:date="2020-02-10T11:44:00Z"/>
          <w:rFonts w:ascii="CMR10" w:hAnsi="CMR10" w:cs="CMR10"/>
          <w:sz w:val="24"/>
          <w:szCs w:val="24"/>
        </w:rPr>
      </w:pPr>
      <w:del w:id="171" w:author="Sadri, Amin" w:date="2020-02-10T11:44:00Z">
        <w:r w:rsidRPr="005D723F" w:rsidDel="003A3910">
          <w:rPr>
            <w:rFonts w:ascii="CMR10" w:hAnsi="CMR10" w:cs="CMR10"/>
            <w:sz w:val="24"/>
            <w:szCs w:val="24"/>
          </w:rPr>
          <w:delText xml:space="preserve"> The similarity between</w:delText>
        </w:r>
      </w:del>
    </w:p>
    <w:p w:rsidR="005D723F" w:rsidRPr="005D723F" w:rsidDel="003A3910" w:rsidRDefault="005D723F" w:rsidP="005D723F">
      <w:pPr>
        <w:autoSpaceDE w:val="0"/>
        <w:autoSpaceDN w:val="0"/>
        <w:adjustRightInd w:val="0"/>
        <w:spacing w:after="0" w:line="276" w:lineRule="auto"/>
        <w:rPr>
          <w:del w:id="172" w:author="Sadri, Amin" w:date="2020-02-10T11:44:00Z"/>
          <w:rFonts w:ascii="CMR10" w:hAnsi="CMR10" w:cs="CMR10"/>
          <w:sz w:val="24"/>
          <w:szCs w:val="24"/>
        </w:rPr>
      </w:pPr>
      <w:del w:id="173" w:author="Sadri, Amin" w:date="2020-02-10T11:44:00Z">
        <w:r w:rsidRPr="005D723F" w:rsidDel="003A3910">
          <w:rPr>
            <w:rFonts w:ascii="CMR10" w:hAnsi="CMR10" w:cs="CMR10"/>
            <w:sz w:val="24"/>
            <w:szCs w:val="24"/>
          </w:rPr>
          <w:delText>the Test case and Statement A would be calculated as follows:</w:delText>
        </w:r>
      </w:del>
    </w:p>
    <w:p w:rsidR="005D723F" w:rsidRPr="005D723F" w:rsidDel="003A3910" w:rsidRDefault="005D723F" w:rsidP="005D723F">
      <w:pPr>
        <w:autoSpaceDE w:val="0"/>
        <w:autoSpaceDN w:val="0"/>
        <w:adjustRightInd w:val="0"/>
        <w:spacing w:after="0" w:line="276" w:lineRule="auto"/>
        <w:rPr>
          <w:del w:id="174" w:author="Sadri, Amin" w:date="2020-02-10T11:44:00Z"/>
          <w:rFonts w:ascii="CMR10" w:hAnsi="CMR10" w:cs="CMR10"/>
          <w:sz w:val="24"/>
          <w:szCs w:val="24"/>
        </w:rPr>
      </w:pPr>
      <w:del w:id="175" w:author="Sadri, Amin" w:date="2020-02-10T11:44:00Z">
        <w:r w:rsidRPr="005D723F" w:rsidDel="003A3910">
          <w:rPr>
            <w:rFonts w:ascii="CMR10" w:hAnsi="CMR10" w:cs="CMR10"/>
            <w:sz w:val="24"/>
            <w:szCs w:val="24"/>
          </w:rPr>
          <w:delText>The distance for account number would be,</w:delText>
        </w:r>
      </w:del>
    </w:p>
    <w:p w:rsidR="005D723F" w:rsidRPr="005D723F" w:rsidDel="003A3910" w:rsidRDefault="005D723F" w:rsidP="005D723F">
      <w:pPr>
        <w:autoSpaceDE w:val="0"/>
        <w:autoSpaceDN w:val="0"/>
        <w:adjustRightInd w:val="0"/>
        <w:spacing w:after="0" w:line="276" w:lineRule="auto"/>
        <w:rPr>
          <w:del w:id="176" w:author="Sadri, Amin" w:date="2020-02-10T11:44:00Z"/>
          <w:rFonts w:ascii="CMR10" w:hAnsi="CMR10" w:cs="CMR10"/>
          <w:sz w:val="24"/>
          <w:szCs w:val="24"/>
        </w:rPr>
      </w:pPr>
      <w:del w:id="177" w:author="Sadri, Amin" w:date="2020-02-10T11:44:00Z">
        <w:r w:rsidRPr="005D723F" w:rsidDel="003A3910">
          <w:rPr>
            <w:rFonts w:ascii="CMR10" w:hAnsi="CMR10" w:cs="CMR10"/>
            <w:sz w:val="24"/>
            <w:szCs w:val="24"/>
          </w:rPr>
          <w:delText xml:space="preserve">j230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1231j + j1120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254j = 1001 + 866 = 1867 &gt; maximum penalty _ 200</w:delText>
        </w:r>
      </w:del>
    </w:p>
    <w:p w:rsidR="005D723F" w:rsidRPr="005D723F" w:rsidDel="003A3910" w:rsidRDefault="005D723F" w:rsidP="005D723F">
      <w:pPr>
        <w:autoSpaceDE w:val="0"/>
        <w:autoSpaceDN w:val="0"/>
        <w:adjustRightInd w:val="0"/>
        <w:spacing w:after="0" w:line="276" w:lineRule="auto"/>
        <w:rPr>
          <w:del w:id="178" w:author="Sadri, Amin" w:date="2020-02-10T11:44:00Z"/>
          <w:rFonts w:ascii="CMR10" w:hAnsi="CMR10" w:cs="CMR10"/>
          <w:sz w:val="24"/>
          <w:szCs w:val="24"/>
        </w:rPr>
      </w:pPr>
      <w:del w:id="179" w:author="Sadri, Amin" w:date="2020-02-10T11:44:00Z">
        <w:r w:rsidRPr="005D723F" w:rsidDel="003A3910">
          <w:rPr>
            <w:rFonts w:ascii="CMR10" w:hAnsi="CMR10" w:cs="CMR10"/>
            <w:sz w:val="24"/>
            <w:szCs w:val="24"/>
          </w:rPr>
          <w:delText xml:space="preserve">j252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1261j + j1125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259j = 1009 + 866 = 1875 &gt; maximum penalty _ 200</w:delText>
        </w:r>
      </w:del>
    </w:p>
    <w:p w:rsidR="005D723F" w:rsidRPr="005D723F" w:rsidDel="003A3910" w:rsidRDefault="005D723F" w:rsidP="005D723F">
      <w:pPr>
        <w:autoSpaceDE w:val="0"/>
        <w:autoSpaceDN w:val="0"/>
        <w:adjustRightInd w:val="0"/>
        <w:spacing w:after="0" w:line="276" w:lineRule="auto"/>
        <w:rPr>
          <w:del w:id="180" w:author="Sadri, Amin" w:date="2020-02-10T11:44:00Z"/>
          <w:rFonts w:ascii="CMR10" w:hAnsi="CMR10" w:cs="CMR10"/>
          <w:sz w:val="24"/>
          <w:szCs w:val="24"/>
        </w:rPr>
      </w:pPr>
      <w:del w:id="181" w:author="Sadri, Amin" w:date="2020-02-10T11:44:00Z">
        <w:r w:rsidRPr="005D723F" w:rsidDel="003A3910">
          <w:rPr>
            <w:rFonts w:ascii="CMR10" w:hAnsi="CMR10" w:cs="CMR10"/>
            <w:sz w:val="24"/>
            <w:szCs w:val="24"/>
          </w:rPr>
          <w:delText>) The average distance for account number is 200.</w:delText>
        </w:r>
      </w:del>
    </w:p>
    <w:p w:rsidR="005D723F" w:rsidRPr="005D723F" w:rsidDel="003A3910" w:rsidRDefault="005D723F" w:rsidP="005D723F">
      <w:pPr>
        <w:autoSpaceDE w:val="0"/>
        <w:autoSpaceDN w:val="0"/>
        <w:adjustRightInd w:val="0"/>
        <w:spacing w:after="0" w:line="276" w:lineRule="auto"/>
        <w:rPr>
          <w:del w:id="182" w:author="Sadri, Amin" w:date="2020-02-10T11:44:00Z"/>
          <w:rFonts w:ascii="CMR10" w:hAnsi="CMR10" w:cs="CMR10"/>
          <w:sz w:val="24"/>
          <w:szCs w:val="24"/>
        </w:rPr>
      </w:pPr>
      <w:del w:id="183" w:author="Sadri, Amin" w:date="2020-02-10T11:44:00Z">
        <w:r w:rsidRPr="005D723F" w:rsidDel="003A3910">
          <w:rPr>
            <w:rFonts w:ascii="CMR10" w:hAnsi="CMR10" w:cs="CMR10"/>
            <w:sz w:val="24"/>
            <w:szCs w:val="24"/>
          </w:rPr>
          <w:delText>The distance for account name would be,</w:delText>
        </w:r>
      </w:del>
    </w:p>
    <w:p w:rsidR="005D723F" w:rsidRPr="005D723F" w:rsidDel="003A3910" w:rsidRDefault="005D723F" w:rsidP="005D723F">
      <w:pPr>
        <w:autoSpaceDE w:val="0"/>
        <w:autoSpaceDN w:val="0"/>
        <w:adjustRightInd w:val="0"/>
        <w:spacing w:after="0" w:line="276" w:lineRule="auto"/>
        <w:rPr>
          <w:del w:id="184" w:author="Sadri, Amin" w:date="2020-02-10T11:44:00Z"/>
          <w:rFonts w:ascii="CMR10" w:hAnsi="CMR10" w:cs="CMR10"/>
          <w:sz w:val="24"/>
          <w:szCs w:val="24"/>
        </w:rPr>
      </w:pPr>
      <w:del w:id="185" w:author="Sadri, Amin" w:date="2020-02-10T11:44:00Z">
        <w:r w:rsidRPr="005D723F" w:rsidDel="003A3910">
          <w:rPr>
            <w:rFonts w:ascii="CMR10" w:hAnsi="CMR10" w:cs="CMR10"/>
            <w:sz w:val="24"/>
            <w:szCs w:val="24"/>
          </w:rPr>
          <w:delText xml:space="preserve">j360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1231j + j101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261j = 871 + 160 = 1031 &gt; maximum penalty _ 200</w:delText>
        </w:r>
      </w:del>
    </w:p>
    <w:p w:rsidR="005D723F" w:rsidRPr="005D723F" w:rsidDel="003A3910" w:rsidRDefault="005D723F" w:rsidP="005D723F">
      <w:pPr>
        <w:autoSpaceDE w:val="0"/>
        <w:autoSpaceDN w:val="0"/>
        <w:adjustRightInd w:val="0"/>
        <w:spacing w:after="0" w:line="276" w:lineRule="auto"/>
        <w:rPr>
          <w:del w:id="186" w:author="Sadri, Amin" w:date="2020-02-10T11:44:00Z"/>
          <w:rFonts w:ascii="CMR10" w:hAnsi="CMR10" w:cs="CMR10"/>
          <w:sz w:val="24"/>
          <w:szCs w:val="24"/>
        </w:rPr>
      </w:pPr>
      <w:del w:id="187" w:author="Sadri, Amin" w:date="2020-02-10T11:44:00Z">
        <w:r w:rsidRPr="005D723F" w:rsidDel="003A3910">
          <w:rPr>
            <w:rFonts w:ascii="CMR10" w:hAnsi="CMR10" w:cs="CMR10"/>
            <w:sz w:val="24"/>
            <w:szCs w:val="24"/>
          </w:rPr>
          <w:delText xml:space="preserve">j365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1327j + j105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266j = 962 + 161 = 1123 &gt; maximum penalty _ 200</w:delText>
        </w:r>
      </w:del>
    </w:p>
    <w:p w:rsidR="005D723F" w:rsidRPr="005D723F" w:rsidDel="003A3910" w:rsidRDefault="005D723F" w:rsidP="005D723F">
      <w:pPr>
        <w:autoSpaceDE w:val="0"/>
        <w:autoSpaceDN w:val="0"/>
        <w:adjustRightInd w:val="0"/>
        <w:spacing w:after="0" w:line="276" w:lineRule="auto"/>
        <w:rPr>
          <w:del w:id="188" w:author="Sadri, Amin" w:date="2020-02-10T11:44:00Z"/>
          <w:rFonts w:ascii="CMR10" w:hAnsi="CMR10" w:cs="CMR10"/>
          <w:sz w:val="24"/>
          <w:szCs w:val="24"/>
        </w:rPr>
      </w:pPr>
      <w:del w:id="189" w:author="Sadri, Amin" w:date="2020-02-10T11:44:00Z">
        <w:r w:rsidRPr="005D723F" w:rsidDel="003A3910">
          <w:rPr>
            <w:rFonts w:ascii="CMR10" w:hAnsi="CMR10" w:cs="CMR10"/>
            <w:sz w:val="24"/>
            <w:szCs w:val="24"/>
          </w:rPr>
          <w:delText>) The average distance for account name is 200.</w:delText>
        </w:r>
      </w:del>
    </w:p>
    <w:p w:rsidR="005D723F" w:rsidRPr="005D723F" w:rsidDel="003A3910" w:rsidRDefault="005D723F" w:rsidP="005D723F">
      <w:pPr>
        <w:autoSpaceDE w:val="0"/>
        <w:autoSpaceDN w:val="0"/>
        <w:adjustRightInd w:val="0"/>
        <w:spacing w:after="0" w:line="276" w:lineRule="auto"/>
        <w:rPr>
          <w:del w:id="190" w:author="Sadri, Amin" w:date="2020-02-10T11:44:00Z"/>
          <w:rFonts w:ascii="CMR10" w:hAnsi="CMR10" w:cs="CMR10"/>
          <w:sz w:val="24"/>
          <w:szCs w:val="24"/>
        </w:rPr>
      </w:pPr>
      <w:del w:id="191" w:author="Sadri, Amin" w:date="2020-02-10T11:44:00Z">
        <w:r w:rsidRPr="005D723F" w:rsidDel="003A3910">
          <w:rPr>
            <w:rFonts w:ascii="CMR10" w:hAnsi="CMR10" w:cs="CMR10"/>
            <w:sz w:val="24"/>
            <w:szCs w:val="24"/>
          </w:rPr>
          <w:delText>The distance for account type would be,</w:delText>
        </w:r>
      </w:del>
    </w:p>
    <w:p w:rsidR="005D723F" w:rsidRPr="005D723F" w:rsidDel="003A3910" w:rsidRDefault="005D723F" w:rsidP="005D723F">
      <w:pPr>
        <w:autoSpaceDE w:val="0"/>
        <w:autoSpaceDN w:val="0"/>
        <w:adjustRightInd w:val="0"/>
        <w:spacing w:after="0" w:line="276" w:lineRule="auto"/>
        <w:rPr>
          <w:del w:id="192" w:author="Sadri, Amin" w:date="2020-02-10T11:44:00Z"/>
          <w:rFonts w:ascii="CMR10" w:hAnsi="CMR10" w:cs="CMR10"/>
          <w:sz w:val="24"/>
          <w:szCs w:val="24"/>
        </w:rPr>
      </w:pPr>
      <w:del w:id="193" w:author="Sadri, Amin" w:date="2020-02-10T11:44:00Z">
        <w:r w:rsidRPr="005D723F" w:rsidDel="003A3910">
          <w:rPr>
            <w:rFonts w:ascii="CMR10" w:hAnsi="CMR10" w:cs="CMR10"/>
            <w:sz w:val="24"/>
            <w:szCs w:val="24"/>
          </w:rPr>
          <w:delText xml:space="preserve">j?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1231j + j?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269j _ maximum penalty _ 200</w:delText>
        </w:r>
      </w:del>
    </w:p>
    <w:p w:rsidR="005D723F" w:rsidRPr="005D723F" w:rsidDel="003A3910" w:rsidRDefault="005D723F" w:rsidP="005D723F">
      <w:pPr>
        <w:autoSpaceDE w:val="0"/>
        <w:autoSpaceDN w:val="0"/>
        <w:adjustRightInd w:val="0"/>
        <w:spacing w:after="0" w:line="276" w:lineRule="auto"/>
        <w:rPr>
          <w:del w:id="194" w:author="Sadri, Amin" w:date="2020-02-10T11:44:00Z"/>
          <w:rFonts w:ascii="CMR10" w:hAnsi="CMR10" w:cs="CMR10"/>
          <w:sz w:val="24"/>
          <w:szCs w:val="24"/>
        </w:rPr>
      </w:pPr>
      <w:del w:id="195" w:author="Sadri, Amin" w:date="2020-02-10T11:44:00Z">
        <w:r w:rsidRPr="005D723F" w:rsidDel="003A3910">
          <w:rPr>
            <w:rFonts w:ascii="CMR10" w:hAnsi="CMR10" w:cs="CMR10"/>
            <w:sz w:val="24"/>
            <w:szCs w:val="24"/>
          </w:rPr>
          <w:delText xml:space="preserve">j?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1290j + j?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274j _ maximum penalty _ 200</w:delText>
        </w:r>
      </w:del>
    </w:p>
    <w:p w:rsidR="005D723F" w:rsidRPr="005D723F" w:rsidDel="003A3910" w:rsidRDefault="005D723F" w:rsidP="005D723F">
      <w:pPr>
        <w:autoSpaceDE w:val="0"/>
        <w:autoSpaceDN w:val="0"/>
        <w:adjustRightInd w:val="0"/>
        <w:spacing w:after="0" w:line="276" w:lineRule="auto"/>
        <w:rPr>
          <w:del w:id="196" w:author="Sadri, Amin" w:date="2020-02-10T11:44:00Z"/>
          <w:rFonts w:ascii="CMR10" w:hAnsi="CMR10" w:cs="CMR10"/>
          <w:sz w:val="24"/>
          <w:szCs w:val="24"/>
        </w:rPr>
      </w:pPr>
      <w:del w:id="197" w:author="Sadri, Amin" w:date="2020-02-10T11:44:00Z">
        <w:r w:rsidRPr="005D723F" w:rsidDel="003A3910">
          <w:rPr>
            <w:rFonts w:ascii="CMR10" w:hAnsi="CMR10" w:cs="CMR10"/>
            <w:sz w:val="24"/>
            <w:szCs w:val="24"/>
          </w:rPr>
          <w:delText>) The average distance for account type is 200.</w:delText>
        </w:r>
      </w:del>
    </w:p>
    <w:p w:rsidR="005D723F" w:rsidRPr="005D723F" w:rsidDel="003A3910" w:rsidRDefault="005D723F" w:rsidP="005D723F">
      <w:pPr>
        <w:autoSpaceDE w:val="0"/>
        <w:autoSpaceDN w:val="0"/>
        <w:adjustRightInd w:val="0"/>
        <w:spacing w:after="0" w:line="276" w:lineRule="auto"/>
        <w:rPr>
          <w:del w:id="198" w:author="Sadri, Amin" w:date="2020-02-10T11:44:00Z"/>
          <w:rFonts w:ascii="CMR10" w:hAnsi="CMR10" w:cs="CMR10"/>
          <w:sz w:val="24"/>
          <w:szCs w:val="24"/>
        </w:rPr>
      </w:pPr>
      <w:del w:id="199" w:author="Sadri, Amin" w:date="2020-02-10T11:44:00Z">
        <w:r w:rsidRPr="005D723F" w:rsidDel="003A3910">
          <w:rPr>
            <w:rFonts w:ascii="CMR10" w:hAnsi="CMR10" w:cs="CMR10"/>
            <w:sz w:val="24"/>
            <w:szCs w:val="24"/>
          </w:rPr>
          <w:delText>) The similarity between the Test case and Statement A is 200 + 200 + 200 =</w:delText>
        </w:r>
      </w:del>
    </w:p>
    <w:p w:rsidR="005D723F" w:rsidRPr="005D723F" w:rsidDel="003A3910" w:rsidRDefault="005D723F" w:rsidP="005D723F">
      <w:pPr>
        <w:autoSpaceDE w:val="0"/>
        <w:autoSpaceDN w:val="0"/>
        <w:adjustRightInd w:val="0"/>
        <w:spacing w:after="0" w:line="276" w:lineRule="auto"/>
        <w:rPr>
          <w:del w:id="200" w:author="Sadri, Amin" w:date="2020-02-10T11:44:00Z"/>
          <w:rFonts w:ascii="CMR10" w:hAnsi="CMR10" w:cs="CMR10"/>
          <w:sz w:val="24"/>
          <w:szCs w:val="24"/>
        </w:rPr>
      </w:pPr>
      <w:del w:id="201" w:author="Sadri, Amin" w:date="2020-02-10T11:44:00Z">
        <w:r w:rsidRPr="005D723F" w:rsidDel="003A3910">
          <w:rPr>
            <w:rFonts w:ascii="CMR10" w:hAnsi="CMR10" w:cs="CMR10"/>
            <w:sz w:val="24"/>
            <w:szCs w:val="24"/>
          </w:rPr>
          <w:delText>600.</w:delText>
        </w:r>
      </w:del>
    </w:p>
    <w:p w:rsidR="005D723F" w:rsidRPr="005D723F" w:rsidDel="003A3910" w:rsidRDefault="005D723F" w:rsidP="005D723F">
      <w:pPr>
        <w:autoSpaceDE w:val="0"/>
        <w:autoSpaceDN w:val="0"/>
        <w:adjustRightInd w:val="0"/>
        <w:spacing w:after="0" w:line="276" w:lineRule="auto"/>
        <w:rPr>
          <w:del w:id="202" w:author="Sadri, Amin" w:date="2020-02-10T11:44:00Z"/>
          <w:rFonts w:ascii="CMR10" w:hAnsi="CMR10" w:cs="CMR10"/>
          <w:sz w:val="24"/>
          <w:szCs w:val="24"/>
        </w:rPr>
      </w:pPr>
      <w:del w:id="203" w:author="Sadri, Amin" w:date="2020-02-10T11:44:00Z">
        <w:r w:rsidRPr="005D723F" w:rsidDel="003A3910">
          <w:rPr>
            <w:rFonts w:ascii="CMR10" w:hAnsi="CMR10" w:cs="CMR10"/>
            <w:sz w:val="24"/>
            <w:szCs w:val="24"/>
          </w:rPr>
          <w:delText>The similarity between the Test case and Statement B would be calculated as</w:delText>
        </w:r>
      </w:del>
    </w:p>
    <w:p w:rsidR="005D723F" w:rsidRPr="005D723F" w:rsidDel="003A3910" w:rsidRDefault="005D723F" w:rsidP="005D723F">
      <w:pPr>
        <w:autoSpaceDE w:val="0"/>
        <w:autoSpaceDN w:val="0"/>
        <w:adjustRightInd w:val="0"/>
        <w:spacing w:after="0" w:line="276" w:lineRule="auto"/>
        <w:rPr>
          <w:del w:id="204" w:author="Sadri, Amin" w:date="2020-02-10T11:44:00Z"/>
          <w:rFonts w:ascii="CMR10" w:hAnsi="CMR10" w:cs="CMR10"/>
          <w:sz w:val="24"/>
          <w:szCs w:val="24"/>
        </w:rPr>
      </w:pPr>
      <w:del w:id="205" w:author="Sadri, Amin" w:date="2020-02-10T11:44:00Z">
        <w:r w:rsidRPr="005D723F" w:rsidDel="003A3910">
          <w:rPr>
            <w:rFonts w:ascii="CMR10" w:hAnsi="CMR10" w:cs="CMR10"/>
            <w:sz w:val="24"/>
            <w:szCs w:val="24"/>
          </w:rPr>
          <w:delText>follows:</w:delText>
        </w:r>
      </w:del>
    </w:p>
    <w:p w:rsidR="005D723F" w:rsidRPr="005D723F" w:rsidDel="003A3910" w:rsidRDefault="005D723F" w:rsidP="005D723F">
      <w:pPr>
        <w:autoSpaceDE w:val="0"/>
        <w:autoSpaceDN w:val="0"/>
        <w:adjustRightInd w:val="0"/>
        <w:spacing w:after="0" w:line="276" w:lineRule="auto"/>
        <w:rPr>
          <w:del w:id="206" w:author="Sadri, Amin" w:date="2020-02-10T11:44:00Z"/>
          <w:rFonts w:ascii="CMR10" w:hAnsi="CMR10" w:cs="CMR10"/>
          <w:sz w:val="24"/>
          <w:szCs w:val="24"/>
        </w:rPr>
      </w:pPr>
      <w:del w:id="207" w:author="Sadri, Amin" w:date="2020-02-10T11:44:00Z">
        <w:r w:rsidRPr="005D723F" w:rsidDel="003A3910">
          <w:rPr>
            <w:rFonts w:ascii="CMR10" w:hAnsi="CMR10" w:cs="CMR10"/>
            <w:sz w:val="24"/>
            <w:szCs w:val="24"/>
          </w:rPr>
          <w:delText>The distance for account number would be,</w:delText>
        </w:r>
      </w:del>
    </w:p>
    <w:p w:rsidR="005D723F" w:rsidRPr="005D723F" w:rsidDel="003A3910" w:rsidRDefault="005D723F" w:rsidP="005D723F">
      <w:pPr>
        <w:autoSpaceDE w:val="0"/>
        <w:autoSpaceDN w:val="0"/>
        <w:adjustRightInd w:val="0"/>
        <w:spacing w:after="0" w:line="276" w:lineRule="auto"/>
        <w:rPr>
          <w:del w:id="208" w:author="Sadri, Amin" w:date="2020-02-10T11:44:00Z"/>
          <w:rFonts w:ascii="CMR10" w:hAnsi="CMR10" w:cs="CMR10"/>
          <w:sz w:val="24"/>
          <w:szCs w:val="24"/>
        </w:rPr>
      </w:pPr>
      <w:del w:id="209" w:author="Sadri, Amin" w:date="2020-02-10T11:44:00Z">
        <w:r w:rsidRPr="005D723F" w:rsidDel="003A3910">
          <w:rPr>
            <w:rFonts w:ascii="CMR10" w:hAnsi="CMR10" w:cs="CMR10"/>
            <w:sz w:val="24"/>
            <w:szCs w:val="24"/>
          </w:rPr>
          <w:delText xml:space="preserve">j230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231j + j1120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1123j = 1 + 3 = 4 &lt; maximum penalty = 4</w:delText>
        </w:r>
      </w:del>
    </w:p>
    <w:p w:rsidR="005D723F" w:rsidRPr="005D723F" w:rsidDel="003A3910" w:rsidRDefault="005D723F" w:rsidP="005D723F">
      <w:pPr>
        <w:autoSpaceDE w:val="0"/>
        <w:autoSpaceDN w:val="0"/>
        <w:adjustRightInd w:val="0"/>
        <w:spacing w:after="0" w:line="276" w:lineRule="auto"/>
        <w:rPr>
          <w:del w:id="210" w:author="Sadri, Amin" w:date="2020-02-10T11:44:00Z"/>
          <w:rFonts w:ascii="CMR10" w:hAnsi="CMR10" w:cs="CMR10"/>
          <w:sz w:val="24"/>
          <w:szCs w:val="24"/>
        </w:rPr>
      </w:pPr>
      <w:del w:id="211" w:author="Sadri, Amin" w:date="2020-02-10T11:44:00Z">
        <w:r w:rsidRPr="005D723F" w:rsidDel="003A3910">
          <w:rPr>
            <w:rFonts w:ascii="CMR10" w:hAnsi="CMR10" w:cs="CMR10"/>
            <w:sz w:val="24"/>
            <w:szCs w:val="24"/>
          </w:rPr>
          <w:delText xml:space="preserve">j252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255j + j1125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1130j = 3 + 5 = 8 &lt; maximum penalty = 8</w:delText>
        </w:r>
      </w:del>
    </w:p>
    <w:p w:rsidR="005D723F" w:rsidRPr="005D723F" w:rsidDel="003A3910" w:rsidRDefault="005D723F" w:rsidP="005D723F">
      <w:pPr>
        <w:autoSpaceDE w:val="0"/>
        <w:autoSpaceDN w:val="0"/>
        <w:adjustRightInd w:val="0"/>
        <w:spacing w:after="0" w:line="276" w:lineRule="auto"/>
        <w:rPr>
          <w:del w:id="212" w:author="Sadri, Amin" w:date="2020-02-10T11:44:00Z"/>
          <w:rFonts w:ascii="CMR10" w:hAnsi="CMR10" w:cs="CMR10"/>
          <w:sz w:val="24"/>
          <w:szCs w:val="24"/>
        </w:rPr>
      </w:pPr>
      <w:del w:id="213" w:author="Sadri, Amin" w:date="2020-02-10T11:44:00Z">
        <w:r w:rsidRPr="005D723F" w:rsidDel="003A3910">
          <w:rPr>
            <w:rFonts w:ascii="CMR10" w:hAnsi="CMR10" w:cs="CMR10"/>
            <w:sz w:val="24"/>
            <w:szCs w:val="24"/>
          </w:rPr>
          <w:delText>) The average distance for account number is 6.</w:delText>
        </w:r>
      </w:del>
    </w:p>
    <w:p w:rsidR="005D723F" w:rsidRPr="005D723F" w:rsidDel="003A3910" w:rsidRDefault="005D723F" w:rsidP="005D723F">
      <w:pPr>
        <w:autoSpaceDE w:val="0"/>
        <w:autoSpaceDN w:val="0"/>
        <w:adjustRightInd w:val="0"/>
        <w:spacing w:after="0" w:line="276" w:lineRule="auto"/>
        <w:rPr>
          <w:del w:id="214" w:author="Sadri, Amin" w:date="2020-02-10T11:44:00Z"/>
          <w:rFonts w:ascii="CMR10" w:hAnsi="CMR10" w:cs="CMR10"/>
          <w:sz w:val="24"/>
          <w:szCs w:val="24"/>
        </w:rPr>
      </w:pPr>
      <w:del w:id="215" w:author="Sadri, Amin" w:date="2020-02-10T11:44:00Z">
        <w:r w:rsidRPr="005D723F" w:rsidDel="003A3910">
          <w:rPr>
            <w:rFonts w:ascii="CMR10" w:hAnsi="CMR10" w:cs="CMR10"/>
            <w:sz w:val="24"/>
            <w:szCs w:val="24"/>
          </w:rPr>
          <w:delText>The distance for account name would be,</w:delText>
        </w:r>
      </w:del>
    </w:p>
    <w:p w:rsidR="005D723F" w:rsidRPr="005D723F" w:rsidDel="003A3910" w:rsidRDefault="005D723F" w:rsidP="005D723F">
      <w:pPr>
        <w:autoSpaceDE w:val="0"/>
        <w:autoSpaceDN w:val="0"/>
        <w:adjustRightInd w:val="0"/>
        <w:spacing w:after="0" w:line="276" w:lineRule="auto"/>
        <w:rPr>
          <w:del w:id="216" w:author="Sadri, Amin" w:date="2020-02-10T11:44:00Z"/>
          <w:rFonts w:ascii="CMR10" w:hAnsi="CMR10" w:cs="CMR10"/>
          <w:sz w:val="24"/>
          <w:szCs w:val="24"/>
        </w:rPr>
      </w:pPr>
      <w:del w:id="217" w:author="Sadri, Amin" w:date="2020-02-10T11:44:00Z">
        <w:r w:rsidRPr="005D723F" w:rsidDel="003A3910">
          <w:rPr>
            <w:rFonts w:ascii="CMR10" w:hAnsi="CMR10" w:cs="CMR10"/>
            <w:sz w:val="24"/>
            <w:szCs w:val="24"/>
          </w:rPr>
          <w:delText xml:space="preserve">j360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359j + j101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100j = 1 + 1 = 2 &lt; maximum penalty = 2</w:delText>
        </w:r>
      </w:del>
    </w:p>
    <w:p w:rsidR="005D723F" w:rsidRPr="005D723F" w:rsidDel="003A3910" w:rsidRDefault="005D723F" w:rsidP="005D723F">
      <w:pPr>
        <w:autoSpaceDE w:val="0"/>
        <w:autoSpaceDN w:val="0"/>
        <w:adjustRightInd w:val="0"/>
        <w:spacing w:after="0" w:line="276" w:lineRule="auto"/>
        <w:rPr>
          <w:del w:id="218" w:author="Sadri, Amin" w:date="2020-02-10T11:44:00Z"/>
          <w:rFonts w:ascii="CMR10" w:hAnsi="CMR10" w:cs="CMR10"/>
          <w:sz w:val="24"/>
          <w:szCs w:val="24"/>
        </w:rPr>
      </w:pPr>
      <w:del w:id="219" w:author="Sadri, Amin" w:date="2020-02-10T11:44:00Z">
        <w:r w:rsidRPr="005D723F" w:rsidDel="003A3910">
          <w:rPr>
            <w:rFonts w:ascii="CMR10" w:hAnsi="CMR10" w:cs="CMR10"/>
            <w:sz w:val="24"/>
            <w:szCs w:val="24"/>
          </w:rPr>
          <w:delText xml:space="preserve">j365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365j + j105 </w:delText>
        </w:r>
        <w:r w:rsidRPr="005D723F" w:rsidDel="003A3910">
          <w:rPr>
            <w:rFonts w:ascii="Arial" w:eastAsia="Arial" w:hAnsi="Arial" w:cs="Arial" w:hint="eastAsia"/>
            <w:sz w:val="24"/>
            <w:szCs w:val="24"/>
          </w:rPr>
          <w:delText>􀀀</w:delText>
        </w:r>
        <w:r w:rsidRPr="005D723F" w:rsidDel="003A3910">
          <w:rPr>
            <w:rFonts w:ascii="CMR10" w:hAnsi="CMR10" w:cs="CMR10"/>
            <w:sz w:val="24"/>
            <w:szCs w:val="24"/>
          </w:rPr>
          <w:delText xml:space="preserve"> 107j = 0 + 2 = 2 &lt; maximum penalty = 2</w:delText>
        </w:r>
      </w:del>
    </w:p>
    <w:p w:rsidR="005D723F" w:rsidRPr="005D723F" w:rsidDel="003A3910" w:rsidRDefault="005D723F" w:rsidP="005D723F">
      <w:pPr>
        <w:autoSpaceDE w:val="0"/>
        <w:autoSpaceDN w:val="0"/>
        <w:adjustRightInd w:val="0"/>
        <w:spacing w:after="0" w:line="276" w:lineRule="auto"/>
        <w:rPr>
          <w:del w:id="220" w:author="Sadri, Amin" w:date="2020-02-10T11:44:00Z"/>
          <w:rFonts w:ascii="CMR10" w:hAnsi="CMR10" w:cs="CMR10"/>
          <w:sz w:val="24"/>
          <w:szCs w:val="24"/>
        </w:rPr>
      </w:pPr>
      <w:del w:id="221" w:author="Sadri, Amin" w:date="2020-02-10T11:44:00Z">
        <w:r w:rsidRPr="005D723F" w:rsidDel="003A3910">
          <w:rPr>
            <w:rFonts w:ascii="CMR10" w:hAnsi="CMR10" w:cs="CMR10"/>
            <w:sz w:val="24"/>
            <w:szCs w:val="24"/>
          </w:rPr>
          <w:delText>) The average distance for account name is 2.</w:delText>
        </w:r>
      </w:del>
    </w:p>
    <w:p w:rsidR="005D723F" w:rsidRPr="005D723F" w:rsidDel="003A3910" w:rsidRDefault="005D723F" w:rsidP="005D723F">
      <w:pPr>
        <w:autoSpaceDE w:val="0"/>
        <w:autoSpaceDN w:val="0"/>
        <w:adjustRightInd w:val="0"/>
        <w:spacing w:after="0" w:line="276" w:lineRule="auto"/>
        <w:rPr>
          <w:del w:id="222" w:author="Sadri, Amin" w:date="2020-02-10T11:44:00Z"/>
          <w:rFonts w:ascii="CMR10" w:hAnsi="CMR10" w:cs="CMR10"/>
          <w:sz w:val="24"/>
          <w:szCs w:val="24"/>
        </w:rPr>
      </w:pPr>
      <w:del w:id="223" w:author="Sadri, Amin" w:date="2020-02-10T11:44:00Z">
        <w:r w:rsidRPr="005D723F" w:rsidDel="003A3910">
          <w:rPr>
            <w:rFonts w:ascii="CMR10" w:hAnsi="CMR10" w:cs="CMR10"/>
            <w:sz w:val="24"/>
            <w:szCs w:val="24"/>
          </w:rPr>
          <w:delText>) The similarity between the Test case and Statement B is 6 + 2 = 8.</w:delText>
        </w:r>
      </w:del>
    </w:p>
    <w:p w:rsidR="009D156E" w:rsidRPr="005D723F" w:rsidRDefault="005D723F" w:rsidP="005D723F">
      <w:pPr>
        <w:autoSpaceDE w:val="0"/>
        <w:autoSpaceDN w:val="0"/>
        <w:adjustRightInd w:val="0"/>
        <w:spacing w:after="0" w:line="276" w:lineRule="auto"/>
        <w:rPr>
          <w:rFonts w:ascii="CMR10" w:hAnsi="CMR10" w:cs="CMR10"/>
          <w:sz w:val="24"/>
          <w:szCs w:val="24"/>
        </w:rPr>
      </w:pPr>
      <w:del w:id="224" w:author="Sadri, Amin" w:date="2020-02-10T11:44:00Z">
        <w:r w:rsidRPr="005D723F" w:rsidDel="003A3910">
          <w:rPr>
            <w:rFonts w:ascii="CMR10" w:hAnsi="CMR10" w:cs="CMR10"/>
            <w:sz w:val="24"/>
            <w:szCs w:val="24"/>
          </w:rPr>
          <w:delText>) The test case belongs to Statement B class with a similarity score of 8.</w:delText>
        </w:r>
      </w:del>
    </w:p>
    <w:sectPr w:rsidR="009D156E" w:rsidRPr="005D7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MR10">
    <w:altName w:val="Calibri"/>
    <w:panose1 w:val="020B0604020202020204"/>
    <w:charset w:val="00"/>
    <w:family w:val="auto"/>
    <w:notTrueType/>
    <w:pitch w:val="default"/>
    <w:sig w:usb0="00000003" w:usb1="00000000" w:usb2="00000000" w:usb3="00000000" w:csb0="00000001" w:csb1="00000000"/>
  </w:font>
  <w:font w:name="CMBX10">
    <w:altName w:val="Calibri"/>
    <w:panose1 w:val="020B0604020202020204"/>
    <w:charset w:val="00"/>
    <w:family w:val="auto"/>
    <w:notTrueType/>
    <w:pitch w:val="default"/>
    <w:sig w:usb0="00000003" w:usb1="00000000" w:usb2="00000000" w:usb3="00000000" w:csb0="00000001" w:csb1="00000000"/>
  </w:font>
  <w:font w:name="CMTI10">
    <w:altName w:val="Calibri"/>
    <w:panose1 w:val="020B0604020202020204"/>
    <w:charset w:val="00"/>
    <w:family w:val="auto"/>
    <w:notTrueType/>
    <w:pitch w:val="default"/>
    <w:sig w:usb0="00000003" w:usb1="00000000" w:usb2="00000000" w:usb3="00000000" w:csb0="00000001" w:csb1="00000000"/>
  </w:font>
  <w:font w:name="CMR9">
    <w:altName w:val="Calibri"/>
    <w:panose1 w:val="020B0604020202020204"/>
    <w:charset w:val="00"/>
    <w:family w:val="auto"/>
    <w:notTrueType/>
    <w:pitch w:val="default"/>
    <w:sig w:usb0="00000003" w:usb1="00000000" w:usb2="00000000" w:usb3="00000000" w:csb0="00000001" w:csb1="00000000"/>
  </w:font>
  <w:font w:name="CMTT10">
    <w:altName w:val="Calibri"/>
    <w:panose1 w:val="020B0604020202020204"/>
    <w:charset w:val="00"/>
    <w:family w:val="auto"/>
    <w:notTrueType/>
    <w:pitch w:val="default"/>
    <w:sig w:usb0="00000003" w:usb1="00000000" w:usb2="00000000" w:usb3="00000000" w:csb0="00000001" w:csb1="00000000"/>
  </w:font>
  <w:font w:name="CMBX9">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ri, Amin">
    <w15:presenceInfo w15:providerId="AD" w15:userId="S-1-5-21-4041626720-4291274460-2627061-1102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7"/>
    <w:rsid w:val="000120F4"/>
    <w:rsid w:val="00023618"/>
    <w:rsid w:val="00132128"/>
    <w:rsid w:val="003A3910"/>
    <w:rsid w:val="005D723F"/>
    <w:rsid w:val="007519E7"/>
    <w:rsid w:val="008039EB"/>
    <w:rsid w:val="008A017A"/>
    <w:rsid w:val="009D156E"/>
    <w:rsid w:val="009D3067"/>
    <w:rsid w:val="00A61A2A"/>
    <w:rsid w:val="00B366BE"/>
    <w:rsid w:val="00D12B7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4071A-28A0-4554-BC77-8B09FDA1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23F"/>
    <w:rPr>
      <w:rFonts w:ascii="Segoe UI" w:hAnsi="Segoe UI" w:cs="Segoe UI"/>
      <w:sz w:val="18"/>
      <w:szCs w:val="18"/>
    </w:rPr>
  </w:style>
  <w:style w:type="table" w:styleId="TableGrid">
    <w:name w:val="Table Grid"/>
    <w:basedOn w:val="TableNormal"/>
    <w:uiPriority w:val="39"/>
    <w:rsid w:val="00A61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Sadri, Amin</dc:creator>
  <cp:keywords/>
  <dc:description/>
  <cp:lastModifiedBy>Maruf Hossain</cp:lastModifiedBy>
  <cp:revision>2</cp:revision>
  <dcterms:created xsi:type="dcterms:W3CDTF">2020-02-10T04:55:00Z</dcterms:created>
  <dcterms:modified xsi:type="dcterms:W3CDTF">2020-02-10T04:55:00Z</dcterms:modified>
</cp:coreProperties>
</file>